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0A1" w:rsidRDefault="00AC55D8" w:rsidP="00AC55D8">
      <w:pPr>
        <w:pStyle w:val="Titre1"/>
        <w:pBdr>
          <w:top w:val="single" w:sz="4" w:space="1" w:color="auto"/>
          <w:left w:val="single" w:sz="4" w:space="4" w:color="auto"/>
          <w:bottom w:val="single" w:sz="4" w:space="1" w:color="auto"/>
          <w:right w:val="single" w:sz="4" w:space="4" w:color="auto"/>
        </w:pBdr>
        <w:spacing w:before="0"/>
        <w:jc w:val="center"/>
      </w:pPr>
      <w:r>
        <w:t xml:space="preserve">Document de formalisation des étapes d’automatisation du calcul des statistiques relatives aux variables quantitatives et qualitatives pour les </w:t>
      </w:r>
      <w:proofErr w:type="spellStart"/>
      <w:r>
        <w:t>TypTerres</w:t>
      </w:r>
      <w:proofErr w:type="spellEnd"/>
    </w:p>
    <w:p w:rsidR="00AC55D8" w:rsidRDefault="00AC55D8"/>
    <w:p w:rsidR="00AC55D8" w:rsidRDefault="00AC55D8" w:rsidP="00407450">
      <w:pPr>
        <w:spacing w:after="0"/>
      </w:pPr>
      <w:r w:rsidRPr="00AC55D8">
        <w:rPr>
          <w:rStyle w:val="Titre2Car"/>
        </w:rPr>
        <w:t>Objet :</w:t>
      </w:r>
      <w:r>
        <w:t xml:space="preserve"> </w:t>
      </w:r>
      <w:r w:rsidRPr="00AC55D8">
        <w:rPr>
          <w:i/>
        </w:rPr>
        <w:t>Réalisation d’un script pour automatiser le calcul des moyennes, minimums et maximums des variables qua</w:t>
      </w:r>
      <w:ins w:id="0" w:author="SWIDERSKI Chloé" w:date="2016-04-06T09:38:00Z">
        <w:r w:rsidR="0095249F">
          <w:rPr>
            <w:i/>
          </w:rPr>
          <w:t>nti</w:t>
        </w:r>
      </w:ins>
      <w:del w:id="1" w:author="SWIDERSKI Chloé" w:date="2016-04-06T09:38:00Z">
        <w:r w:rsidRPr="00AC55D8" w:rsidDel="0095249F">
          <w:rPr>
            <w:i/>
          </w:rPr>
          <w:delText>li</w:delText>
        </w:r>
      </w:del>
      <w:r w:rsidRPr="00AC55D8">
        <w:rPr>
          <w:i/>
        </w:rPr>
        <w:t xml:space="preserve">tatives ; ainsi que la définition de la variables qualitatives dominantes ; des </w:t>
      </w:r>
      <w:commentRangeStart w:id="2"/>
      <w:r w:rsidRPr="00AC55D8">
        <w:rPr>
          <w:i/>
        </w:rPr>
        <w:t>UTS</w:t>
      </w:r>
      <w:commentRangeEnd w:id="2"/>
      <w:r w:rsidR="005757BA">
        <w:rPr>
          <w:rStyle w:val="Marquedecommentaire"/>
        </w:rPr>
        <w:commentReference w:id="2"/>
      </w:r>
      <w:r w:rsidRPr="00AC55D8">
        <w:rPr>
          <w:i/>
        </w:rPr>
        <w:t xml:space="preserve"> (Unités Typologiques de Sols) regroupées au sein d’une même UTT (Unité </w:t>
      </w:r>
      <w:proofErr w:type="spellStart"/>
      <w:r w:rsidRPr="00AC55D8">
        <w:rPr>
          <w:i/>
        </w:rPr>
        <w:t>TypTerres</w:t>
      </w:r>
      <w:proofErr w:type="spellEnd"/>
      <w:r w:rsidRPr="00AC55D8">
        <w:rPr>
          <w:i/>
        </w:rPr>
        <w:t xml:space="preserve">) pour </w:t>
      </w:r>
      <w:del w:id="3" w:author="SWIDERSKI Chloé" w:date="2016-04-06T09:03:00Z">
        <w:r w:rsidRPr="00AC55D8" w:rsidDel="00953660">
          <w:rPr>
            <w:i/>
          </w:rPr>
          <w:delText xml:space="preserve">l’horizon </w:delText>
        </w:r>
      </w:del>
      <w:ins w:id="4" w:author="SWIDERSKI Chloé" w:date="2016-04-06T09:03:00Z">
        <w:r w:rsidR="00953660" w:rsidRPr="00AC55D8">
          <w:rPr>
            <w:i/>
          </w:rPr>
          <w:t>l</w:t>
        </w:r>
        <w:r w:rsidR="00953660">
          <w:rPr>
            <w:i/>
          </w:rPr>
          <w:t>a strate</w:t>
        </w:r>
        <w:r w:rsidR="00953660" w:rsidRPr="00AC55D8">
          <w:rPr>
            <w:i/>
          </w:rPr>
          <w:t xml:space="preserve"> </w:t>
        </w:r>
      </w:ins>
      <w:r w:rsidRPr="00AC55D8">
        <w:rPr>
          <w:i/>
        </w:rPr>
        <w:t xml:space="preserve">de surface et les </w:t>
      </w:r>
      <w:del w:id="5" w:author="SWIDERSKI Chloé" w:date="2016-04-06T09:03:00Z">
        <w:r w:rsidRPr="00AC55D8" w:rsidDel="00953660">
          <w:rPr>
            <w:i/>
          </w:rPr>
          <w:delText xml:space="preserve">horizons </w:delText>
        </w:r>
      </w:del>
      <w:ins w:id="6" w:author="SWIDERSKI Chloé" w:date="2016-04-06T09:03:00Z">
        <w:r w:rsidR="00953660">
          <w:rPr>
            <w:i/>
          </w:rPr>
          <w:t>strates</w:t>
        </w:r>
        <w:r w:rsidR="00953660" w:rsidRPr="00AC55D8">
          <w:rPr>
            <w:i/>
          </w:rPr>
          <w:t xml:space="preserve"> </w:t>
        </w:r>
      </w:ins>
      <w:r w:rsidRPr="00AC55D8">
        <w:rPr>
          <w:i/>
        </w:rPr>
        <w:t>sous-jacent</w:t>
      </w:r>
      <w:ins w:id="7" w:author="SWIDERSKI Chloé" w:date="2016-04-06T09:03:00Z">
        <w:r w:rsidR="00953660">
          <w:rPr>
            <w:i/>
          </w:rPr>
          <w:t>e</w:t>
        </w:r>
      </w:ins>
      <w:r w:rsidRPr="00AC55D8">
        <w:rPr>
          <w:i/>
        </w:rPr>
        <w:t>s.</w:t>
      </w:r>
    </w:p>
    <w:p w:rsidR="00AC55D8" w:rsidRDefault="00AC55D8" w:rsidP="00407450">
      <w:pPr>
        <w:spacing w:after="0"/>
      </w:pPr>
      <w:r w:rsidRPr="00AC55D8">
        <w:rPr>
          <w:rStyle w:val="Titre2Car"/>
        </w:rPr>
        <w:t>Support :</w:t>
      </w:r>
      <w:r>
        <w:t xml:space="preserve"> logiciel R</w:t>
      </w:r>
    </w:p>
    <w:p w:rsidR="00AC55D8" w:rsidRDefault="00AC55D8">
      <w:r w:rsidRPr="00AC55D8">
        <w:rPr>
          <w:rStyle w:val="Titre2Car"/>
        </w:rPr>
        <w:t>Matériel nécessaire :</w:t>
      </w:r>
      <w:r>
        <w:t xml:space="preserve"> Extractions csv DONESOL + fichier </w:t>
      </w:r>
      <w:proofErr w:type="spellStart"/>
      <w:r>
        <w:t>excel</w:t>
      </w:r>
      <w:proofErr w:type="spellEnd"/>
      <w:r>
        <w:t xml:space="preserve"> de jointure UTS/Strate-UTT </w:t>
      </w:r>
    </w:p>
    <w:p w:rsidR="00AC55D8" w:rsidRPr="00833191" w:rsidRDefault="00AC55D8" w:rsidP="00833191">
      <w:pPr>
        <w:pStyle w:val="Titre1"/>
        <w:numPr>
          <w:ilvl w:val="0"/>
          <w:numId w:val="5"/>
        </w:numPr>
        <w:rPr>
          <w:rStyle w:val="Titredulivre"/>
        </w:rPr>
      </w:pPr>
      <w:r w:rsidRPr="00833191">
        <w:rPr>
          <w:rStyle w:val="Titredulivre"/>
        </w:rPr>
        <w:t>Description de la structure des fichiers d’entrée</w:t>
      </w:r>
    </w:p>
    <w:p w:rsidR="006F01C3" w:rsidRDefault="006F01C3" w:rsidP="006F01C3"/>
    <w:p w:rsidR="006F01C3" w:rsidRDefault="006F01C3" w:rsidP="00833191">
      <w:pPr>
        <w:pStyle w:val="Titre2"/>
        <w:numPr>
          <w:ilvl w:val="1"/>
          <w:numId w:val="6"/>
        </w:numPr>
        <w:rPr>
          <w:rStyle w:val="Titredulivre"/>
        </w:rPr>
      </w:pPr>
      <w:r w:rsidRPr="00833191">
        <w:rPr>
          <w:rStyle w:val="Titredulivre"/>
        </w:rPr>
        <w:t xml:space="preserve">Extraction csv des fichiers </w:t>
      </w:r>
      <w:proofErr w:type="spellStart"/>
      <w:r w:rsidRPr="00833191">
        <w:rPr>
          <w:rStyle w:val="Titredulivre"/>
        </w:rPr>
        <w:t>DoneSol</w:t>
      </w:r>
      <w:proofErr w:type="spellEnd"/>
      <w:r w:rsidRPr="00833191">
        <w:rPr>
          <w:rStyle w:val="Titredulivre"/>
        </w:rPr>
        <w:t xml:space="preserve"> de l’étude</w:t>
      </w:r>
      <w:r w:rsidR="00833191">
        <w:rPr>
          <w:rStyle w:val="Titredulivre"/>
        </w:rPr>
        <w:t> : le datamart</w:t>
      </w:r>
    </w:p>
    <w:p w:rsidR="00833191" w:rsidRDefault="00833191" w:rsidP="00833191"/>
    <w:p w:rsidR="009B1E4E" w:rsidRDefault="00833191" w:rsidP="00833191">
      <w:pPr>
        <w:rPr>
          <w:ins w:id="8" w:author="Bertrand Laroche" w:date="2016-04-06T07:26:00Z"/>
        </w:rPr>
      </w:pPr>
      <w:r>
        <w:t>Il contient les informations contenu</w:t>
      </w:r>
      <w:r w:rsidR="009E725E">
        <w:t>e</w:t>
      </w:r>
      <w:r>
        <w:t xml:space="preserve">s dans les tables : </w:t>
      </w:r>
      <w:proofErr w:type="spellStart"/>
      <w:r>
        <w:t>Ucs</w:t>
      </w:r>
      <w:proofErr w:type="spellEnd"/>
      <w:r>
        <w:t xml:space="preserve">, </w:t>
      </w:r>
      <w:proofErr w:type="spellStart"/>
      <w:r>
        <w:t>Uts</w:t>
      </w:r>
      <w:proofErr w:type="spellEnd"/>
      <w:r>
        <w:t xml:space="preserve">, </w:t>
      </w:r>
      <w:proofErr w:type="spellStart"/>
      <w:r>
        <w:t>L_ucs_uts</w:t>
      </w:r>
      <w:proofErr w:type="spellEnd"/>
      <w:r>
        <w:t xml:space="preserve">, Strate, </w:t>
      </w:r>
      <w:proofErr w:type="spellStart"/>
      <w:r>
        <w:t>Strate_quant</w:t>
      </w:r>
      <w:proofErr w:type="spellEnd"/>
      <w:r>
        <w:t xml:space="preserve">, </w:t>
      </w:r>
      <w:proofErr w:type="spellStart"/>
      <w:r>
        <w:t>Strate_qual</w:t>
      </w:r>
      <w:proofErr w:type="spellEnd"/>
      <w:r>
        <w:t xml:space="preserve"> sous forme </w:t>
      </w:r>
      <w:proofErr w:type="spellStart"/>
      <w:r>
        <w:t>horizontalisée</w:t>
      </w:r>
      <w:proofErr w:type="spellEnd"/>
      <w:r>
        <w:t xml:space="preserve">. Nous avons donc une ligne par liaison </w:t>
      </w:r>
      <w:proofErr w:type="spellStart"/>
      <w:r>
        <w:t>uts-ucs</w:t>
      </w:r>
      <w:proofErr w:type="spellEnd"/>
      <w:r>
        <w:t xml:space="preserve"> et par strate (attention aux</w:t>
      </w:r>
      <w:ins w:id="9" w:author="Bertrand Laroche" w:date="2016-04-06T07:26:00Z">
        <w:r w:rsidR="009B1E4E" w:rsidRPr="009B1E4E">
          <w:t xml:space="preserve"> </w:t>
        </w:r>
        <w:r w:rsidR="009B1E4E">
          <w:t>UTS qui sont affectées à plusieurs U</w:t>
        </w:r>
        <w:del w:id="10" w:author="SWIDERSKI Chloé" w:date="2016-04-06T09:03:00Z">
          <w:r w:rsidR="009B1E4E" w:rsidDel="00953660">
            <w:delText>T</w:delText>
          </w:r>
        </w:del>
      </w:ins>
      <w:ins w:id="11" w:author="SWIDERSKI Chloé" w:date="2016-04-06T09:03:00Z">
        <w:r w:rsidR="00953660">
          <w:t>C</w:t>
        </w:r>
      </w:ins>
      <w:ins w:id="12" w:author="Bertrand Laroche" w:date="2016-04-06T07:26:00Z">
        <w:r w:rsidR="009B1E4E">
          <w:t>S, les informations les concernant sont répétées autant de fois qu’elles sont affectées</w:t>
        </w:r>
      </w:ins>
    </w:p>
    <w:p w:rsidR="009B1E4E" w:rsidRDefault="009B1E4E" w:rsidP="009B1E4E">
      <w:pPr>
        <w:rPr>
          <w:ins w:id="13" w:author="Bertrand Laroche" w:date="2016-04-06T07:26:00Z"/>
        </w:rPr>
      </w:pPr>
      <w:ins w:id="14" w:author="Bertrand Laroche" w:date="2016-04-06T07:26:00Z">
        <w:r>
          <w:t>Attention les variables du datamart peuvent être présentes dans plusieurs colonnes si elles ont été renseignées par différentes méthodes.</w:t>
        </w:r>
      </w:ins>
    </w:p>
    <w:p w:rsidR="00833191" w:rsidRDefault="00833191" w:rsidP="00833191">
      <w:r>
        <w:t>).</w:t>
      </w:r>
    </w:p>
    <w:p w:rsidR="00833191" w:rsidRPr="00833191" w:rsidRDefault="00833191" w:rsidP="00833191">
      <w:pPr>
        <w:rPr>
          <w:i/>
        </w:rPr>
      </w:pPr>
      <w:r w:rsidRPr="00833191">
        <w:rPr>
          <w:i/>
        </w:rPr>
        <w:t>NB : On préfèrera le datamart horizontalisé à l’import des n tables csv. La procédure de jointure étant déjà faite et sûre dans le datamart et les données horizontalisées seront plus faciles à manipuler ensuite.</w:t>
      </w:r>
    </w:p>
    <w:p w:rsidR="00833191" w:rsidRDefault="00833191" w:rsidP="00833191"/>
    <w:p w:rsidR="006F01C3" w:rsidRDefault="006F01C3" w:rsidP="00833191">
      <w:pPr>
        <w:pStyle w:val="Titre2"/>
        <w:numPr>
          <w:ilvl w:val="1"/>
          <w:numId w:val="6"/>
        </w:numPr>
      </w:pPr>
      <w:r>
        <w:t xml:space="preserve">Fichier </w:t>
      </w:r>
      <w:proofErr w:type="spellStart"/>
      <w:r>
        <w:t>xls</w:t>
      </w:r>
      <w:proofErr w:type="spellEnd"/>
      <w:r>
        <w:t xml:space="preserve"> de jointure UTS/Strate-UTT </w:t>
      </w:r>
    </w:p>
    <w:p w:rsidR="00A006DA" w:rsidRDefault="00A006DA" w:rsidP="00A006DA">
      <w:pPr>
        <w:pStyle w:val="Paragraphedeliste"/>
      </w:pPr>
    </w:p>
    <w:p w:rsidR="009B1E4E" w:rsidRDefault="009B1E4E" w:rsidP="00A006DA">
      <w:pPr>
        <w:rPr>
          <w:ins w:id="15" w:author="Bertrand Laroche" w:date="2016-04-06T07:26:00Z"/>
        </w:rPr>
      </w:pPr>
      <w:ins w:id="16" w:author="Bertrand Laroche" w:date="2016-04-06T07:26:00Z">
        <w:r>
          <w:t>Prérequis indispensable : ce fichier doit être fourni par la personne qui a réalisé la typologie</w:t>
        </w:r>
      </w:ins>
    </w:p>
    <w:p w:rsidR="00A006DA" w:rsidRDefault="00A006DA" w:rsidP="00A006DA">
      <w:r>
        <w:t xml:space="preserve">Ce fichier permet </w:t>
      </w:r>
      <w:ins w:id="17" w:author="Bertrand Laroche" w:date="2016-04-06T07:27:00Z">
        <w:r w:rsidR="009B1E4E">
          <w:t xml:space="preserve">de rattacher les UTT et </w:t>
        </w:r>
        <w:commentRangeStart w:id="18"/>
        <w:del w:id="19" w:author="SWIDERSKI Chloé" w:date="2016-04-06T09:04:00Z">
          <w:r w:rsidR="009B1E4E" w:rsidDel="00953660">
            <w:delText>horizon</w:delText>
          </w:r>
          <w:commentRangeEnd w:id="18"/>
          <w:r w:rsidR="009B1E4E" w:rsidDel="00953660">
            <w:rPr>
              <w:rStyle w:val="Marquedecommentaire"/>
            </w:rPr>
            <w:commentReference w:id="18"/>
          </w:r>
        </w:del>
      </w:ins>
      <w:ins w:id="20" w:author="SWIDERSKI Chloé" w:date="2016-04-06T09:04:00Z">
        <w:r w:rsidR="00953660">
          <w:t>les couches</w:t>
        </w:r>
      </w:ins>
      <w:ins w:id="21" w:author="Bertrand Laroche" w:date="2016-04-06T07:27:00Z">
        <w:r w:rsidR="009B1E4E">
          <w:t xml:space="preserve"> définies avec  </w:t>
        </w:r>
      </w:ins>
      <w:del w:id="22" w:author="Bertrand Laroche" w:date="2016-04-06T07:27:00Z">
        <w:r w:rsidDel="009B1E4E">
          <w:delText xml:space="preserve">d’apparier </w:delText>
        </w:r>
      </w:del>
      <w:r>
        <w:t xml:space="preserve">les couples UTS/Strates </w:t>
      </w:r>
      <w:del w:id="23" w:author="Bertrand Laroche" w:date="2016-04-06T07:27:00Z">
        <w:r w:rsidDel="009B1E4E">
          <w:delText>avec l’horizon du sol TypTerres</w:delText>
        </w:r>
      </w:del>
      <w:ins w:id="24" w:author="Bertrand Laroche" w:date="2016-04-06T07:27:00Z">
        <w:r w:rsidR="009B1E4E">
          <w:t>issus du Datamart</w:t>
        </w:r>
      </w:ins>
      <w:r>
        <w:t xml:space="preserve">. Il se présentera sous la forme d’un fichier </w:t>
      </w:r>
      <w:proofErr w:type="spellStart"/>
      <w:r>
        <w:t>excel</w:t>
      </w:r>
      <w:proofErr w:type="spellEnd"/>
      <w:r>
        <w:t xml:space="preserve"> à 4 colonnes </w:t>
      </w:r>
      <w:r w:rsidR="00A67185">
        <w:t xml:space="preserve">avec autant de lignes que de couples UTS/Strates </w:t>
      </w:r>
      <w:r>
        <w:t>(cf. exemple ci-</w:t>
      </w:r>
      <w:commentRangeStart w:id="25"/>
      <w:r>
        <w:t>dessous</w:t>
      </w:r>
      <w:commentRangeEnd w:id="25"/>
      <w:r w:rsidR="005757BA">
        <w:rPr>
          <w:rStyle w:val="Marquedecommentaire"/>
        </w:rPr>
        <w:commentReference w:id="25"/>
      </w:r>
      <w:r>
        <w:t>)</w:t>
      </w:r>
      <w:r w:rsidR="00A67185">
        <w:t>.</w:t>
      </w:r>
    </w:p>
    <w:tbl>
      <w:tblPr>
        <w:tblStyle w:val="Grilledutableau"/>
        <w:tblW w:w="0" w:type="auto"/>
        <w:tblLook w:val="04A0" w:firstRow="1" w:lastRow="0" w:firstColumn="1" w:lastColumn="0" w:noHBand="0" w:noVBand="1"/>
      </w:tblPr>
      <w:tblGrid>
        <w:gridCol w:w="2303"/>
        <w:gridCol w:w="2303"/>
        <w:gridCol w:w="2303"/>
        <w:gridCol w:w="2303"/>
      </w:tblGrid>
      <w:tr w:rsidR="00A006DA" w:rsidTr="00A006DA">
        <w:tc>
          <w:tcPr>
            <w:tcW w:w="2303" w:type="dxa"/>
          </w:tcPr>
          <w:p w:rsidR="00A006DA" w:rsidRDefault="00953660" w:rsidP="00A006DA">
            <w:ins w:id="26" w:author="SWIDERSKI Chloé" w:date="2016-04-06T09:04:00Z">
              <w:r>
                <w:t xml:space="preserve">ID </w:t>
              </w:r>
            </w:ins>
            <w:r w:rsidR="00A006DA">
              <w:t>UTS</w:t>
            </w:r>
          </w:p>
        </w:tc>
        <w:tc>
          <w:tcPr>
            <w:tcW w:w="2303" w:type="dxa"/>
          </w:tcPr>
          <w:p w:rsidR="00A006DA" w:rsidRDefault="00C04EBD" w:rsidP="00A006DA">
            <w:ins w:id="27" w:author="SWIDERSKI Chloé" w:date="2016-04-06T09:27:00Z">
              <w:r>
                <w:t xml:space="preserve">N° </w:t>
              </w:r>
            </w:ins>
            <w:r w:rsidR="00A006DA">
              <w:t>strate</w:t>
            </w:r>
          </w:p>
        </w:tc>
        <w:tc>
          <w:tcPr>
            <w:tcW w:w="2303" w:type="dxa"/>
          </w:tcPr>
          <w:p w:rsidR="00A006DA" w:rsidRDefault="00953660" w:rsidP="00A006DA">
            <w:ins w:id="28" w:author="SWIDERSKI Chloé" w:date="2016-04-06T09:05:00Z">
              <w:r>
                <w:t xml:space="preserve">ID </w:t>
              </w:r>
            </w:ins>
            <w:r w:rsidR="00A006DA">
              <w:t>UTT</w:t>
            </w:r>
          </w:p>
        </w:tc>
        <w:tc>
          <w:tcPr>
            <w:tcW w:w="2303" w:type="dxa"/>
          </w:tcPr>
          <w:p w:rsidR="00A006DA" w:rsidRDefault="00A006DA" w:rsidP="00C04EBD">
            <w:commentRangeStart w:id="29"/>
            <w:del w:id="30" w:author="SWIDERSKI Chloé" w:date="2016-04-06T09:05:00Z">
              <w:r w:rsidDel="00953660">
                <w:delText>H</w:delText>
              </w:r>
              <w:commentRangeEnd w:id="29"/>
              <w:r w:rsidR="005757BA" w:rsidDel="00953660">
                <w:rPr>
                  <w:rStyle w:val="Marquedecommentaire"/>
                </w:rPr>
                <w:commentReference w:id="29"/>
              </w:r>
            </w:del>
            <w:ins w:id="31" w:author="SWIDERSKI Chloé" w:date="2016-04-06T09:27:00Z">
              <w:r w:rsidR="00C04EBD">
                <w:t>C</w:t>
              </w:r>
            </w:ins>
            <w:ins w:id="32" w:author="SWIDERSKI Chloé" w:date="2016-04-06T09:05:00Z">
              <w:r w:rsidR="00953660">
                <w:t>ouche</w:t>
              </w:r>
            </w:ins>
          </w:p>
        </w:tc>
      </w:tr>
      <w:tr w:rsidR="00A006DA" w:rsidTr="00A006DA">
        <w:tc>
          <w:tcPr>
            <w:tcW w:w="2303" w:type="dxa"/>
          </w:tcPr>
          <w:p w:rsidR="00A006DA" w:rsidRDefault="00A006DA" w:rsidP="00A006DA">
            <w:r>
              <w:t>101</w:t>
            </w:r>
          </w:p>
        </w:tc>
        <w:tc>
          <w:tcPr>
            <w:tcW w:w="2303" w:type="dxa"/>
          </w:tcPr>
          <w:p w:rsidR="00A006DA" w:rsidRDefault="00A006DA" w:rsidP="00A006DA">
            <w:r>
              <w:t>1</w:t>
            </w:r>
          </w:p>
        </w:tc>
        <w:tc>
          <w:tcPr>
            <w:tcW w:w="2303" w:type="dxa"/>
          </w:tcPr>
          <w:p w:rsidR="00A006DA" w:rsidRDefault="00A006DA" w:rsidP="00A006DA">
            <w:r>
              <w:t>1</w:t>
            </w:r>
          </w:p>
        </w:tc>
        <w:tc>
          <w:tcPr>
            <w:tcW w:w="2303" w:type="dxa"/>
          </w:tcPr>
          <w:p w:rsidR="00A006DA" w:rsidRDefault="00A006DA" w:rsidP="00A006DA">
            <w:r>
              <w:t>1</w:t>
            </w:r>
          </w:p>
        </w:tc>
      </w:tr>
      <w:tr w:rsidR="00A006DA" w:rsidTr="00A006DA">
        <w:tc>
          <w:tcPr>
            <w:tcW w:w="2303" w:type="dxa"/>
          </w:tcPr>
          <w:p w:rsidR="00A006DA" w:rsidRDefault="00A006DA" w:rsidP="00A006DA">
            <w:r>
              <w:t>102</w:t>
            </w:r>
          </w:p>
        </w:tc>
        <w:tc>
          <w:tcPr>
            <w:tcW w:w="2303" w:type="dxa"/>
          </w:tcPr>
          <w:p w:rsidR="00A006DA" w:rsidRDefault="00A006DA" w:rsidP="00A006DA">
            <w:r>
              <w:t>1</w:t>
            </w:r>
          </w:p>
        </w:tc>
        <w:tc>
          <w:tcPr>
            <w:tcW w:w="2303" w:type="dxa"/>
          </w:tcPr>
          <w:p w:rsidR="00A006DA" w:rsidRDefault="00A006DA" w:rsidP="00A006DA">
            <w:r>
              <w:t>1</w:t>
            </w:r>
          </w:p>
        </w:tc>
        <w:tc>
          <w:tcPr>
            <w:tcW w:w="2303" w:type="dxa"/>
          </w:tcPr>
          <w:p w:rsidR="00A006DA" w:rsidRDefault="00A006DA" w:rsidP="00A006DA">
            <w:r>
              <w:t>1</w:t>
            </w:r>
          </w:p>
        </w:tc>
      </w:tr>
      <w:tr w:rsidR="00A006DA" w:rsidTr="00A006DA">
        <w:tc>
          <w:tcPr>
            <w:tcW w:w="2303" w:type="dxa"/>
          </w:tcPr>
          <w:p w:rsidR="00A006DA" w:rsidRDefault="00A006DA" w:rsidP="00A006DA">
            <w:r>
              <w:t>101</w:t>
            </w:r>
          </w:p>
        </w:tc>
        <w:tc>
          <w:tcPr>
            <w:tcW w:w="2303" w:type="dxa"/>
          </w:tcPr>
          <w:p w:rsidR="00A006DA" w:rsidRDefault="00A006DA" w:rsidP="00A006DA">
            <w:r>
              <w:t>2</w:t>
            </w:r>
          </w:p>
        </w:tc>
        <w:tc>
          <w:tcPr>
            <w:tcW w:w="2303" w:type="dxa"/>
          </w:tcPr>
          <w:p w:rsidR="00A006DA" w:rsidRDefault="00A006DA" w:rsidP="00A006DA">
            <w:r>
              <w:t>1</w:t>
            </w:r>
          </w:p>
        </w:tc>
        <w:tc>
          <w:tcPr>
            <w:tcW w:w="2303" w:type="dxa"/>
          </w:tcPr>
          <w:p w:rsidR="00A006DA" w:rsidRDefault="00A006DA" w:rsidP="00A006DA">
            <w:r>
              <w:t>2</w:t>
            </w:r>
          </w:p>
        </w:tc>
      </w:tr>
      <w:tr w:rsidR="00A006DA" w:rsidTr="00A006DA">
        <w:tc>
          <w:tcPr>
            <w:tcW w:w="2303" w:type="dxa"/>
          </w:tcPr>
          <w:p w:rsidR="00A006DA" w:rsidRDefault="00A006DA" w:rsidP="00A006DA">
            <w:r>
              <w:lastRenderedPageBreak/>
              <w:t>101</w:t>
            </w:r>
          </w:p>
        </w:tc>
        <w:tc>
          <w:tcPr>
            <w:tcW w:w="2303" w:type="dxa"/>
          </w:tcPr>
          <w:p w:rsidR="00A006DA" w:rsidRDefault="00A006DA" w:rsidP="00A006DA">
            <w:r>
              <w:t>3</w:t>
            </w:r>
          </w:p>
        </w:tc>
        <w:tc>
          <w:tcPr>
            <w:tcW w:w="2303" w:type="dxa"/>
          </w:tcPr>
          <w:p w:rsidR="00A006DA" w:rsidRDefault="00A006DA" w:rsidP="00A006DA">
            <w:r>
              <w:t>1</w:t>
            </w:r>
          </w:p>
        </w:tc>
        <w:tc>
          <w:tcPr>
            <w:tcW w:w="2303" w:type="dxa"/>
          </w:tcPr>
          <w:p w:rsidR="00A006DA" w:rsidRDefault="00A006DA" w:rsidP="00A006DA">
            <w:r>
              <w:t>2</w:t>
            </w:r>
          </w:p>
        </w:tc>
      </w:tr>
      <w:tr w:rsidR="00A006DA" w:rsidTr="00A006DA">
        <w:tc>
          <w:tcPr>
            <w:tcW w:w="2303" w:type="dxa"/>
          </w:tcPr>
          <w:p w:rsidR="00A006DA" w:rsidRDefault="00A006DA" w:rsidP="00A006DA">
            <w:r>
              <w:t>101</w:t>
            </w:r>
          </w:p>
        </w:tc>
        <w:tc>
          <w:tcPr>
            <w:tcW w:w="2303" w:type="dxa"/>
          </w:tcPr>
          <w:p w:rsidR="00A006DA" w:rsidRDefault="00A006DA" w:rsidP="00A006DA">
            <w:r>
              <w:t>4</w:t>
            </w:r>
          </w:p>
        </w:tc>
        <w:tc>
          <w:tcPr>
            <w:tcW w:w="2303" w:type="dxa"/>
          </w:tcPr>
          <w:p w:rsidR="00A006DA" w:rsidRDefault="00A006DA" w:rsidP="00A006DA">
            <w:r>
              <w:t>1</w:t>
            </w:r>
          </w:p>
        </w:tc>
        <w:tc>
          <w:tcPr>
            <w:tcW w:w="2303" w:type="dxa"/>
          </w:tcPr>
          <w:p w:rsidR="00A006DA" w:rsidRDefault="00A006DA" w:rsidP="00A006DA">
            <w:r>
              <w:t>2</w:t>
            </w:r>
          </w:p>
        </w:tc>
      </w:tr>
      <w:tr w:rsidR="00A006DA" w:rsidTr="00A006DA">
        <w:tc>
          <w:tcPr>
            <w:tcW w:w="2303" w:type="dxa"/>
          </w:tcPr>
          <w:p w:rsidR="00A006DA" w:rsidRDefault="00A006DA" w:rsidP="00A006DA">
            <w:r>
              <w:t>102</w:t>
            </w:r>
          </w:p>
        </w:tc>
        <w:tc>
          <w:tcPr>
            <w:tcW w:w="2303" w:type="dxa"/>
          </w:tcPr>
          <w:p w:rsidR="00A006DA" w:rsidRDefault="00A006DA" w:rsidP="00A006DA">
            <w:r>
              <w:t>2</w:t>
            </w:r>
          </w:p>
        </w:tc>
        <w:tc>
          <w:tcPr>
            <w:tcW w:w="2303" w:type="dxa"/>
          </w:tcPr>
          <w:p w:rsidR="00A006DA" w:rsidRDefault="00A006DA" w:rsidP="00A006DA">
            <w:r>
              <w:t>1</w:t>
            </w:r>
          </w:p>
        </w:tc>
        <w:tc>
          <w:tcPr>
            <w:tcW w:w="2303" w:type="dxa"/>
          </w:tcPr>
          <w:p w:rsidR="00A006DA" w:rsidRDefault="00A006DA" w:rsidP="00A006DA">
            <w:r>
              <w:t>2</w:t>
            </w:r>
          </w:p>
        </w:tc>
      </w:tr>
      <w:tr w:rsidR="00A006DA" w:rsidTr="00A006DA">
        <w:tc>
          <w:tcPr>
            <w:tcW w:w="2303" w:type="dxa"/>
          </w:tcPr>
          <w:p w:rsidR="00A006DA" w:rsidRDefault="00A67185" w:rsidP="00A006DA">
            <w:r>
              <w:t>104</w:t>
            </w:r>
          </w:p>
        </w:tc>
        <w:tc>
          <w:tcPr>
            <w:tcW w:w="2303" w:type="dxa"/>
          </w:tcPr>
          <w:p w:rsidR="00A006DA" w:rsidRDefault="00A67185" w:rsidP="00A006DA">
            <w:r>
              <w:t>1</w:t>
            </w:r>
          </w:p>
        </w:tc>
        <w:tc>
          <w:tcPr>
            <w:tcW w:w="2303" w:type="dxa"/>
          </w:tcPr>
          <w:p w:rsidR="00A006DA" w:rsidRDefault="00A006DA" w:rsidP="00A006DA">
            <w:r>
              <w:t>2</w:t>
            </w:r>
          </w:p>
        </w:tc>
        <w:tc>
          <w:tcPr>
            <w:tcW w:w="2303" w:type="dxa"/>
          </w:tcPr>
          <w:p w:rsidR="00A006DA" w:rsidRDefault="00A006DA" w:rsidP="00A006DA">
            <w:r>
              <w:t>1</w:t>
            </w:r>
          </w:p>
        </w:tc>
      </w:tr>
      <w:tr w:rsidR="00A006DA" w:rsidTr="00A006DA">
        <w:tc>
          <w:tcPr>
            <w:tcW w:w="2303" w:type="dxa"/>
          </w:tcPr>
          <w:p w:rsidR="00A006DA" w:rsidRDefault="00A67185" w:rsidP="00A006DA">
            <w:r>
              <w:t>104</w:t>
            </w:r>
          </w:p>
        </w:tc>
        <w:tc>
          <w:tcPr>
            <w:tcW w:w="2303" w:type="dxa"/>
          </w:tcPr>
          <w:p w:rsidR="00A006DA" w:rsidRDefault="00A67185" w:rsidP="00A006DA">
            <w:r>
              <w:t>2</w:t>
            </w:r>
          </w:p>
        </w:tc>
        <w:tc>
          <w:tcPr>
            <w:tcW w:w="2303" w:type="dxa"/>
          </w:tcPr>
          <w:p w:rsidR="00A006DA" w:rsidRDefault="00A006DA" w:rsidP="00A006DA">
            <w:r>
              <w:t>2</w:t>
            </w:r>
          </w:p>
        </w:tc>
        <w:tc>
          <w:tcPr>
            <w:tcW w:w="2303" w:type="dxa"/>
          </w:tcPr>
          <w:p w:rsidR="00A006DA" w:rsidRDefault="00A006DA" w:rsidP="00A006DA">
            <w:r>
              <w:t>2</w:t>
            </w:r>
          </w:p>
        </w:tc>
      </w:tr>
      <w:tr w:rsidR="00A006DA" w:rsidTr="00A006DA">
        <w:tc>
          <w:tcPr>
            <w:tcW w:w="2303" w:type="dxa"/>
          </w:tcPr>
          <w:p w:rsidR="00A006DA" w:rsidRDefault="00A67185" w:rsidP="00A006DA">
            <w:r>
              <w:t>104</w:t>
            </w:r>
          </w:p>
        </w:tc>
        <w:tc>
          <w:tcPr>
            <w:tcW w:w="2303" w:type="dxa"/>
          </w:tcPr>
          <w:p w:rsidR="00A006DA" w:rsidRDefault="00A67185" w:rsidP="00A006DA">
            <w:r>
              <w:t>3</w:t>
            </w:r>
          </w:p>
        </w:tc>
        <w:tc>
          <w:tcPr>
            <w:tcW w:w="2303" w:type="dxa"/>
          </w:tcPr>
          <w:p w:rsidR="00A006DA" w:rsidRDefault="00A006DA" w:rsidP="00A006DA">
            <w:r>
              <w:t>2</w:t>
            </w:r>
          </w:p>
        </w:tc>
        <w:tc>
          <w:tcPr>
            <w:tcW w:w="2303" w:type="dxa"/>
          </w:tcPr>
          <w:p w:rsidR="00A006DA" w:rsidRDefault="00A006DA" w:rsidP="00A006DA">
            <w:r>
              <w:t>2</w:t>
            </w:r>
          </w:p>
        </w:tc>
      </w:tr>
      <w:tr w:rsidR="006A1992" w:rsidTr="00A006DA">
        <w:tc>
          <w:tcPr>
            <w:tcW w:w="2303" w:type="dxa"/>
          </w:tcPr>
          <w:p w:rsidR="006A1992" w:rsidRDefault="006A1992" w:rsidP="00A006DA">
            <w:r>
              <w:t>…</w:t>
            </w:r>
          </w:p>
        </w:tc>
        <w:tc>
          <w:tcPr>
            <w:tcW w:w="2303" w:type="dxa"/>
          </w:tcPr>
          <w:p w:rsidR="006A1992" w:rsidRDefault="006A1992" w:rsidP="00A006DA">
            <w:r>
              <w:t>…</w:t>
            </w:r>
          </w:p>
        </w:tc>
        <w:tc>
          <w:tcPr>
            <w:tcW w:w="2303" w:type="dxa"/>
          </w:tcPr>
          <w:p w:rsidR="006A1992" w:rsidRDefault="006A1992" w:rsidP="00A006DA">
            <w:r>
              <w:t>…</w:t>
            </w:r>
          </w:p>
        </w:tc>
        <w:tc>
          <w:tcPr>
            <w:tcW w:w="2303" w:type="dxa"/>
          </w:tcPr>
          <w:p w:rsidR="006A1992" w:rsidRDefault="006A1992" w:rsidP="00A006DA">
            <w:r>
              <w:t>…</w:t>
            </w:r>
          </w:p>
        </w:tc>
      </w:tr>
    </w:tbl>
    <w:p w:rsidR="00A006DA" w:rsidRDefault="00A006DA" w:rsidP="00A006DA"/>
    <w:p w:rsidR="00AC55D8" w:rsidRDefault="00702843" w:rsidP="00833191">
      <w:pPr>
        <w:pStyle w:val="Titre1"/>
        <w:numPr>
          <w:ilvl w:val="0"/>
          <w:numId w:val="5"/>
        </w:numPr>
      </w:pPr>
      <w:r>
        <w:t>Etapes de traitement :</w:t>
      </w:r>
    </w:p>
    <w:p w:rsidR="00702843" w:rsidRDefault="00702843"/>
    <w:p w:rsidR="00833191" w:rsidRDefault="00833191" w:rsidP="00833191">
      <w:pPr>
        <w:pStyle w:val="Titre2"/>
      </w:pPr>
      <w:r>
        <w:t xml:space="preserve">2.1- </w:t>
      </w:r>
      <w:r w:rsidR="00702843">
        <w:t>Import de l’environnement de travail et des données</w:t>
      </w:r>
    </w:p>
    <w:p w:rsidR="00833191" w:rsidRDefault="00833191" w:rsidP="00833191"/>
    <w:p w:rsidR="00833191" w:rsidRDefault="00833191" w:rsidP="00833191">
      <w:r>
        <w:t>On charge l’environnement de travail (à remplir par l’utilisateur) pour donner le chemin d’accès aux données (type D:/Donnees/…) et le nom de deux fichiers csv contenant les données d’entrées :</w:t>
      </w:r>
    </w:p>
    <w:p w:rsidR="00833191" w:rsidRDefault="0010137E" w:rsidP="00833191">
      <w:pPr>
        <w:pStyle w:val="Paragraphedeliste"/>
        <w:numPr>
          <w:ilvl w:val="0"/>
          <w:numId w:val="4"/>
        </w:numPr>
      </w:pPr>
      <w:proofErr w:type="spellStart"/>
      <w:r>
        <w:t>t_var</w:t>
      </w:r>
      <w:proofErr w:type="spellEnd"/>
      <w:r>
        <w:t xml:space="preserve"> = l</w:t>
      </w:r>
      <w:r w:rsidR="00833191">
        <w:t>e datamart relatif à l’étude</w:t>
      </w:r>
    </w:p>
    <w:p w:rsidR="00833191" w:rsidRDefault="0010137E" w:rsidP="00833191">
      <w:pPr>
        <w:pStyle w:val="Paragraphedeliste"/>
        <w:numPr>
          <w:ilvl w:val="0"/>
          <w:numId w:val="4"/>
        </w:numPr>
      </w:pPr>
      <w:proofErr w:type="spellStart"/>
      <w:r>
        <w:t>t_utt</w:t>
      </w:r>
      <w:proofErr w:type="spellEnd"/>
      <w:r>
        <w:t xml:space="preserve"> = l</w:t>
      </w:r>
      <w:r w:rsidR="00833191">
        <w:t xml:space="preserve">e fichier de jointure (couples UTS/Strates avec l’horizon du sol </w:t>
      </w:r>
      <w:proofErr w:type="spellStart"/>
      <w:proofErr w:type="gramStart"/>
      <w:r w:rsidR="00833191">
        <w:t>TypTerres</w:t>
      </w:r>
      <w:proofErr w:type="spellEnd"/>
      <w:r w:rsidR="00833191">
        <w:t> )</w:t>
      </w:r>
      <w:proofErr w:type="gramEnd"/>
    </w:p>
    <w:p w:rsidR="00833191" w:rsidRDefault="00833191" w:rsidP="00833191"/>
    <w:p w:rsidR="00833191" w:rsidRDefault="00833191" w:rsidP="00833191">
      <w:pPr>
        <w:pStyle w:val="Titre2"/>
      </w:pPr>
      <w:r>
        <w:t>2.2- « Nettoyage » des données : cas des horizons O/AH</w:t>
      </w:r>
    </w:p>
    <w:p w:rsidR="0010137E" w:rsidRDefault="0010137E" w:rsidP="00833191"/>
    <w:p w:rsidR="00833191" w:rsidRDefault="009B1E4E" w:rsidP="00833191">
      <w:pPr>
        <w:rPr>
          <w:ins w:id="33" w:author="Bertrand Laroche" w:date="2016-04-06T07:28:00Z"/>
        </w:rPr>
      </w:pPr>
      <w:ins w:id="34" w:author="Bertrand Laroche" w:date="2016-04-06T07:28:00Z">
        <w:r>
          <w:t xml:space="preserve">Dans </w:t>
        </w:r>
        <w:proofErr w:type="spellStart"/>
        <w:r>
          <w:t>t_var</w:t>
        </w:r>
        <w:proofErr w:type="spellEnd"/>
        <w:r>
          <w:t>, suppression</w:t>
        </w:r>
      </w:ins>
      <w:del w:id="35" w:author="Bertrand Laroche" w:date="2016-04-06T07:28:00Z">
        <w:r w:rsidR="00833191" w:rsidDel="009B1E4E">
          <w:delText xml:space="preserve">On supprime </w:delText>
        </w:r>
      </w:del>
      <w:ins w:id="36" w:author="Bertrand Laroche" w:date="2016-04-06T07:28:00Z">
        <w:r>
          <w:t xml:space="preserve"> </w:t>
        </w:r>
      </w:ins>
      <w:del w:id="37" w:author="SWIDERSKI Chloé" w:date="2016-04-06T09:27:00Z">
        <w:r w:rsidR="00833191" w:rsidDel="00C04EBD">
          <w:delText xml:space="preserve">les </w:delText>
        </w:r>
      </w:del>
      <w:ins w:id="38" w:author="SWIDERSKI Chloé" w:date="2016-04-06T09:27:00Z">
        <w:r w:rsidR="00C04EBD">
          <w:t xml:space="preserve">des </w:t>
        </w:r>
      </w:ins>
      <w:r w:rsidR="00833191">
        <w:t xml:space="preserve">lignes correspondant à des </w:t>
      </w:r>
      <w:del w:id="39" w:author="Bertrand Laroche" w:date="2016-04-06T07:28:00Z">
        <w:r w:rsidR="00833191" w:rsidDel="009B1E4E">
          <w:delText xml:space="preserve">horizons </w:delText>
        </w:r>
      </w:del>
      <w:ins w:id="40" w:author="Bertrand Laroche" w:date="2016-04-06T07:28:00Z">
        <w:r>
          <w:t xml:space="preserve">strates </w:t>
        </w:r>
      </w:ins>
      <w:r w:rsidR="00833191">
        <w:t xml:space="preserve">de type O </w:t>
      </w:r>
      <w:del w:id="41" w:author="Bertrand Laroche" w:date="2016-04-06T07:28:00Z">
        <w:r w:rsidR="00833191" w:rsidDel="009B1E4E">
          <w:delText>et AH</w:delText>
        </w:r>
        <w:r w:rsidR="00FA0CE1" w:rsidDel="009B1E4E">
          <w:delText xml:space="preserve"> </w:delText>
        </w:r>
        <w:r w:rsidR="00833191" w:rsidDel="009B1E4E">
          <w:delText xml:space="preserve">(spécifique au fichier de </w:delText>
        </w:r>
        <w:commentRangeStart w:id="42"/>
        <w:r w:rsidR="00833191" w:rsidDel="009B1E4E">
          <w:delText>Joël</w:delText>
        </w:r>
        <w:commentRangeEnd w:id="42"/>
        <w:r w:rsidR="005757BA" w:rsidDel="009B1E4E">
          <w:rPr>
            <w:rStyle w:val="Marquedecommentaire"/>
          </w:rPr>
          <w:commentReference w:id="42"/>
        </w:r>
        <w:r w:rsidR="00833191" w:rsidDel="009B1E4E">
          <w:delText xml:space="preserve"> : si deux strates commencent à 0 on prend la deuxième) </w:delText>
        </w:r>
      </w:del>
      <w:r w:rsidR="00833191">
        <w:t>du datamart.</w:t>
      </w:r>
    </w:p>
    <w:p w:rsidR="009B1E4E" w:rsidRDefault="009B1E4E" w:rsidP="009B1E4E">
      <w:pPr>
        <w:rPr>
          <w:ins w:id="43" w:author="Bertrand Laroche" w:date="2016-04-06T07:28:00Z"/>
        </w:rPr>
      </w:pPr>
      <w:commentRangeStart w:id="44"/>
      <w:ins w:id="45" w:author="Bertrand Laroche" w:date="2016-04-06T07:28:00Z">
        <w:r>
          <w:t>Commentaires : AH (spécifique au fichier de Joël : si deux strates commencent à 0 on prend la deuxième)</w:t>
        </w:r>
      </w:ins>
      <w:commentRangeEnd w:id="44"/>
      <w:r w:rsidR="00860C4E">
        <w:rPr>
          <w:rStyle w:val="Marquedecommentaire"/>
        </w:rPr>
        <w:commentReference w:id="44"/>
      </w:r>
    </w:p>
    <w:p w:rsidR="009B1E4E" w:rsidRDefault="009B1E4E" w:rsidP="00833191">
      <w:commentRangeStart w:id="46"/>
      <w:ins w:id="47" w:author="Bertrand Laroche" w:date="2016-04-06T07:29:00Z">
        <w:r>
          <w:t xml:space="preserve">Concaténation des variables issues de plusieurs méthodes différentes pour obtenir une seule donnée modale pour chaque variable. On s’intéresse uniquement aux valeurs modales et aux modes PRIN. </w:t>
        </w:r>
      </w:ins>
      <w:commentRangeEnd w:id="46"/>
      <w:r w:rsidR="00860C4E">
        <w:rPr>
          <w:rStyle w:val="Marquedecommentaire"/>
        </w:rPr>
        <w:commentReference w:id="46"/>
      </w:r>
    </w:p>
    <w:p w:rsidR="0010137E" w:rsidRDefault="0010137E" w:rsidP="00833191"/>
    <w:p w:rsidR="00702843" w:rsidRDefault="00833191" w:rsidP="00833191">
      <w:pPr>
        <w:pStyle w:val="Titre2"/>
      </w:pPr>
      <w:r>
        <w:t xml:space="preserve">2.3- </w:t>
      </w:r>
      <w:r w:rsidR="00702843">
        <w:t>Jointure afin d’obtenir un tabl</w:t>
      </w:r>
      <w:r w:rsidR="00F961BE">
        <w:t>eau horizontalisé des variables. A chaque ligne du tableau correspond un couple UTS/Strate</w:t>
      </w:r>
    </w:p>
    <w:p w:rsidR="00833191" w:rsidRDefault="00833191" w:rsidP="00833191"/>
    <w:p w:rsidR="00833191" w:rsidRDefault="00833191" w:rsidP="00833191">
      <w:r>
        <w:t>On joint</w:t>
      </w:r>
      <w:r w:rsidR="0010137E">
        <w:t xml:space="preserve"> les tables </w:t>
      </w:r>
      <w:proofErr w:type="spellStart"/>
      <w:r w:rsidR="0010137E">
        <w:t>t_var</w:t>
      </w:r>
      <w:proofErr w:type="spellEnd"/>
      <w:r w:rsidR="0010137E">
        <w:t xml:space="preserve"> et </w:t>
      </w:r>
      <w:proofErr w:type="spellStart"/>
      <w:r w:rsidR="0010137E">
        <w:t>t_utt</w:t>
      </w:r>
      <w:proofErr w:type="spellEnd"/>
      <w:r w:rsidR="0010137E">
        <w:t xml:space="preserve">. La jointure se fait sur les champs </w:t>
      </w:r>
      <w:ins w:id="48" w:author="SWIDERSKI Chloé" w:date="2016-04-06T09:48:00Z">
        <w:r w:rsidR="00422F3E">
          <w:t>ID_UTS</w:t>
        </w:r>
      </w:ins>
      <w:del w:id="49" w:author="SWIDERSKI Chloé" w:date="2016-04-06T09:48:00Z">
        <w:r w:rsidR="0010137E" w:rsidDel="00422F3E">
          <w:delText>uts</w:delText>
        </w:r>
      </w:del>
      <w:r w:rsidR="0010137E">
        <w:t xml:space="preserve"> et </w:t>
      </w:r>
      <w:del w:id="50" w:author="SWIDERSKI Chloé" w:date="2016-04-06T09:48:00Z">
        <w:r w:rsidR="0010137E" w:rsidDel="00422F3E">
          <w:delText>strate</w:delText>
        </w:r>
      </w:del>
      <w:ins w:id="51" w:author="SWIDERSKI Chloé" w:date="2016-04-06T09:48:00Z">
        <w:r w:rsidR="00422F3E">
          <w:t>NO_STRATE</w:t>
        </w:r>
      </w:ins>
      <w:r w:rsidR="0010137E">
        <w:t xml:space="preserve">. Il s’agira d’une jointure de type RIGHT JOIN (on conserve tous les champs contenus dans la table </w:t>
      </w:r>
      <w:proofErr w:type="spellStart"/>
      <w:r w:rsidR="0010137E">
        <w:t>t_utt</w:t>
      </w:r>
      <w:proofErr w:type="spellEnd"/>
      <w:r w:rsidR="0010137E">
        <w:t>)</w:t>
      </w:r>
      <w:r w:rsidR="00741C96">
        <w:t>.</w:t>
      </w:r>
    </w:p>
    <w:p w:rsidR="00741C96" w:rsidRDefault="00741C96" w:rsidP="00833191"/>
    <w:p w:rsidR="00F961BE" w:rsidRDefault="00741C96" w:rsidP="00741C96">
      <w:pPr>
        <w:pStyle w:val="Titre2"/>
      </w:pPr>
      <w:r>
        <w:t xml:space="preserve">2.4- </w:t>
      </w:r>
      <w:r w:rsidR="00F961BE">
        <w:t>Calcul des surfaces de chaque UTS et de chaque UTT</w:t>
      </w:r>
    </w:p>
    <w:p w:rsidR="00741C96" w:rsidRDefault="00741C96" w:rsidP="00741C96"/>
    <w:p w:rsidR="00741C96" w:rsidRDefault="00741C96" w:rsidP="00741C96">
      <w:r>
        <w:lastRenderedPageBreak/>
        <w:t xml:space="preserve">Afin de calculer les modales (moyennes pondérées à la surface par UTT), on calcule la surface des UTS et la surface totale des </w:t>
      </w:r>
      <w:commentRangeStart w:id="52"/>
      <w:r>
        <w:t>UTT</w:t>
      </w:r>
      <w:commentRangeEnd w:id="52"/>
      <w:r w:rsidR="005757BA">
        <w:rPr>
          <w:rStyle w:val="Marquedecommentaire"/>
        </w:rPr>
        <w:commentReference w:id="52"/>
      </w:r>
      <w:ins w:id="53" w:author="SWIDERSKI Chloé" w:date="2016-04-06T09:49:00Z">
        <w:r w:rsidR="00422F3E">
          <w:t xml:space="preserve"> pour chaque étude</w:t>
        </w:r>
      </w:ins>
      <w:r>
        <w:t>.</w:t>
      </w:r>
    </w:p>
    <w:p w:rsidR="00741C96" w:rsidRDefault="00741C96" w:rsidP="00741C96">
      <w:pPr>
        <w:spacing w:after="0"/>
      </w:pPr>
      <w:r>
        <w:t xml:space="preserve">Pour chaque UTS : </w:t>
      </w:r>
    </w:p>
    <w:p w:rsidR="00741C96" w:rsidRDefault="00741C96" w:rsidP="00741C96">
      <w:pPr>
        <w:spacing w:after="0"/>
      </w:pPr>
      <w:proofErr w:type="spellStart"/>
      <w:proofErr w:type="gramStart"/>
      <w:r w:rsidRPr="00741C96">
        <w:rPr>
          <w:i/>
        </w:rPr>
        <w:t>surf_uts</w:t>
      </w:r>
      <w:proofErr w:type="spellEnd"/>
      <w:proofErr w:type="gramEnd"/>
      <w:r w:rsidRPr="00741C96">
        <w:rPr>
          <w:i/>
        </w:rPr>
        <w:t xml:space="preserve"> = pourcent * </w:t>
      </w:r>
      <w:proofErr w:type="spellStart"/>
      <w:r w:rsidRPr="00741C96">
        <w:rPr>
          <w:i/>
        </w:rPr>
        <w:t>surf_unit</w:t>
      </w:r>
      <w:proofErr w:type="spellEnd"/>
      <w:r>
        <w:t xml:space="preserve"> (</w:t>
      </w:r>
      <w:del w:id="54" w:author="SWIDERSKI Chloé" w:date="2016-04-06T09:49:00Z">
        <w:r w:rsidDel="00422F3E">
          <w:delText xml:space="preserve">des </w:delText>
        </w:r>
      </w:del>
      <w:ins w:id="55" w:author="SWIDERSKI Chloé" w:date="2016-04-06T09:49:00Z">
        <w:r w:rsidR="00422F3E">
          <w:t xml:space="preserve">champs des </w:t>
        </w:r>
      </w:ins>
      <w:r>
        <w:t xml:space="preserve">tables </w:t>
      </w:r>
      <w:proofErr w:type="spellStart"/>
      <w:r>
        <w:t>l_ucs_uts</w:t>
      </w:r>
      <w:proofErr w:type="spellEnd"/>
      <w:r>
        <w:t xml:space="preserve"> et </w:t>
      </w:r>
      <w:proofErr w:type="spellStart"/>
      <w:r>
        <w:t>ucs</w:t>
      </w:r>
      <w:proofErr w:type="spellEnd"/>
      <w:r>
        <w:t>).</w:t>
      </w:r>
    </w:p>
    <w:p w:rsidR="00741C96" w:rsidRDefault="00741C96" w:rsidP="00741C96">
      <w:r>
        <w:t>Même si l’</w:t>
      </w:r>
      <w:proofErr w:type="spellStart"/>
      <w:r>
        <w:t>uts</w:t>
      </w:r>
      <w:proofErr w:type="spellEnd"/>
      <w:r>
        <w:t xml:space="preserve"> est présente plusieurs fois dans l’</w:t>
      </w:r>
      <w:proofErr w:type="spellStart"/>
      <w:r>
        <w:t>ucs</w:t>
      </w:r>
      <w:proofErr w:type="spellEnd"/>
      <w:r>
        <w:t>, le pourcentage englobe la totalité des répétitions.</w:t>
      </w:r>
    </w:p>
    <w:p w:rsidR="00741C96" w:rsidRDefault="00741C96" w:rsidP="00741C96">
      <w:r>
        <w:t xml:space="preserve">La surface de l’UTT correspond donc à la somme des surfaces des UTS qui la </w:t>
      </w:r>
      <w:commentRangeStart w:id="56"/>
      <w:r>
        <w:t>compose</w:t>
      </w:r>
      <w:commentRangeEnd w:id="56"/>
      <w:r w:rsidR="005757BA">
        <w:rPr>
          <w:rStyle w:val="Marquedecommentaire"/>
        </w:rPr>
        <w:commentReference w:id="56"/>
      </w:r>
      <w:r>
        <w:t>, on aura donc pour chaque UTT :</w:t>
      </w:r>
    </w:p>
    <w:p w:rsidR="00741C96" w:rsidRPr="00741C96" w:rsidRDefault="006B6CFD" w:rsidP="00741C96">
      <m:oMathPara>
        <m:oMath>
          <m:r>
            <w:rPr>
              <w:rFonts w:ascii="Cambria Math" w:hAnsi="Cambria Math"/>
            </w:rPr>
            <m:t>surf_utt=</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surf_uts</m:t>
                  </m:r>
                </m:e>
                <m:sub>
                  <m:r>
                    <w:rPr>
                      <w:rFonts w:ascii="Cambria Math" w:hAnsi="Cambria Math"/>
                    </w:rPr>
                    <m:t>n</m:t>
                  </m:r>
                </m:sub>
              </m:sSub>
            </m:e>
          </m:nary>
        </m:oMath>
      </m:oMathPara>
    </w:p>
    <w:p w:rsidR="006B6CFD" w:rsidRDefault="009B1E4E" w:rsidP="006B6CFD">
      <w:pPr>
        <w:rPr>
          <w:ins w:id="57" w:author="SWIDERSKI Chloé" w:date="2016-04-06T10:01:00Z"/>
          <w:rFonts w:eastAsiaTheme="minorEastAsia"/>
        </w:rPr>
      </w:pPr>
      <w:commentRangeStart w:id="58"/>
      <w:ins w:id="59" w:author="Bertrand Laroche" w:date="2016-04-06T07:30:00Z">
        <w:r>
          <w:rPr>
            <w:rFonts w:eastAsiaTheme="minorEastAsia"/>
          </w:rPr>
          <w:t xml:space="preserve">On définit donc un pourcentage de l’UTS par UTT : </w:t>
        </w:r>
        <w:proofErr w:type="spellStart"/>
        <w:r>
          <w:rPr>
            <w:rFonts w:eastAsiaTheme="minorEastAsia"/>
          </w:rPr>
          <w:t>Surf_uts</w:t>
        </w:r>
        <w:proofErr w:type="spellEnd"/>
        <w:r>
          <w:rPr>
            <w:rFonts w:eastAsiaTheme="minorEastAsia"/>
          </w:rPr>
          <w:t xml:space="preserve"> / </w:t>
        </w:r>
        <w:proofErr w:type="spellStart"/>
        <w:r>
          <w:rPr>
            <w:rFonts w:eastAsiaTheme="minorEastAsia"/>
          </w:rPr>
          <w:t>Surf_utt</w:t>
        </w:r>
        <w:commentRangeEnd w:id="58"/>
        <w:proofErr w:type="spellEnd"/>
        <w:r>
          <w:rPr>
            <w:rStyle w:val="Marquedecommentaire"/>
          </w:rPr>
          <w:commentReference w:id="58"/>
        </w:r>
        <w:r>
          <w:rPr>
            <w:rFonts w:eastAsiaTheme="minorEastAsia"/>
          </w:rPr>
          <w:t xml:space="preserve">  Ce pourcentage sera repris pour le calcul des valeurs. </w:t>
        </w:r>
      </w:ins>
    </w:p>
    <w:p w:rsidR="003479F4" w:rsidRPr="005B4051" w:rsidRDefault="003479F4" w:rsidP="003479F4">
      <w:pPr>
        <w:rPr>
          <w:ins w:id="60" w:author="SWIDERSKI Chloé" w:date="2016-04-06T10:01:00Z"/>
          <w:i/>
        </w:rPr>
      </w:pPr>
      <w:ins w:id="61" w:author="SWIDERSKI Chloé" w:date="2016-04-06T10:01:00Z">
        <w:r w:rsidRPr="005B4051">
          <w:rPr>
            <w:i/>
          </w:rPr>
          <w:t>Exemple :</w:t>
        </w:r>
      </w:ins>
    </w:p>
    <w:tbl>
      <w:tblPr>
        <w:tblStyle w:val="Grilledutableau"/>
        <w:tblW w:w="0" w:type="auto"/>
        <w:tblLook w:val="04A0" w:firstRow="1" w:lastRow="0" w:firstColumn="1" w:lastColumn="0" w:noHBand="0" w:noVBand="1"/>
      </w:tblPr>
      <w:tblGrid>
        <w:gridCol w:w="902"/>
        <w:gridCol w:w="1354"/>
        <w:gridCol w:w="897"/>
        <w:gridCol w:w="1032"/>
        <w:gridCol w:w="872"/>
        <w:gridCol w:w="1042"/>
        <w:gridCol w:w="1036"/>
        <w:gridCol w:w="1022"/>
        <w:tblGridChange w:id="62">
          <w:tblGrid>
            <w:gridCol w:w="902"/>
            <w:gridCol w:w="1354"/>
            <w:gridCol w:w="897"/>
            <w:gridCol w:w="1032"/>
            <w:gridCol w:w="872"/>
            <w:gridCol w:w="1042"/>
            <w:gridCol w:w="1036"/>
            <w:gridCol w:w="1022"/>
          </w:tblGrid>
        </w:tblGridChange>
      </w:tblGrid>
      <w:tr w:rsidR="003479F4" w:rsidRPr="005B4051" w:rsidTr="005101FC">
        <w:trPr>
          <w:ins w:id="63" w:author="SWIDERSKI Chloé" w:date="2016-04-06T10:02:00Z"/>
        </w:trPr>
        <w:tc>
          <w:tcPr>
            <w:tcW w:w="5057" w:type="dxa"/>
            <w:gridSpan w:val="5"/>
          </w:tcPr>
          <w:p w:rsidR="003479F4" w:rsidRPr="005B4051" w:rsidRDefault="003479F4" w:rsidP="005101FC">
            <w:pPr>
              <w:rPr>
                <w:ins w:id="64" w:author="SWIDERSKI Chloé" w:date="2016-04-06T10:02:00Z"/>
                <w:i/>
              </w:rPr>
            </w:pPr>
            <w:ins w:id="65" w:author="SWIDERSKI Chloé" w:date="2016-04-06T10:02:00Z">
              <w:r w:rsidRPr="005B4051">
                <w:rPr>
                  <w:i/>
                </w:rPr>
                <w:t>Champs fournis</w:t>
              </w:r>
            </w:ins>
          </w:p>
        </w:tc>
        <w:tc>
          <w:tcPr>
            <w:tcW w:w="3100" w:type="dxa"/>
            <w:gridSpan w:val="3"/>
          </w:tcPr>
          <w:p w:rsidR="003479F4" w:rsidRPr="005B4051" w:rsidRDefault="003479F4" w:rsidP="005101FC">
            <w:pPr>
              <w:rPr>
                <w:ins w:id="66" w:author="SWIDERSKI Chloé" w:date="2016-04-06T10:02:00Z"/>
                <w:i/>
              </w:rPr>
            </w:pPr>
            <w:ins w:id="67" w:author="SWIDERSKI Chloé" w:date="2016-04-06T10:02:00Z">
              <w:r w:rsidRPr="005B4051">
                <w:rPr>
                  <w:i/>
                </w:rPr>
                <w:t>Champs calculés</w:t>
              </w:r>
            </w:ins>
          </w:p>
        </w:tc>
      </w:tr>
      <w:tr w:rsidR="003479F4" w:rsidRPr="005B4051" w:rsidTr="003479F4">
        <w:tblPrEx>
          <w:tblW w:w="0" w:type="auto"/>
          <w:tblPrExChange w:id="68" w:author="SWIDERSKI Chloé" w:date="2016-04-06T10:01:00Z">
            <w:tblPrEx>
              <w:tblW w:w="0" w:type="auto"/>
            </w:tblPrEx>
          </w:tblPrExChange>
        </w:tblPrEx>
        <w:trPr>
          <w:ins w:id="69" w:author="SWIDERSKI Chloé" w:date="2016-04-06T10:01:00Z"/>
        </w:trPr>
        <w:tc>
          <w:tcPr>
            <w:tcW w:w="902" w:type="dxa"/>
            <w:tcPrChange w:id="70" w:author="SWIDERSKI Chloé" w:date="2016-04-06T10:01:00Z">
              <w:tcPr>
                <w:tcW w:w="902" w:type="dxa"/>
              </w:tcPr>
            </w:tcPrChange>
          </w:tcPr>
          <w:p w:rsidR="003479F4" w:rsidRPr="005B4051" w:rsidRDefault="003479F4" w:rsidP="005101FC">
            <w:pPr>
              <w:rPr>
                <w:ins w:id="71" w:author="SWIDERSKI Chloé" w:date="2016-04-06T10:01:00Z"/>
                <w:i/>
              </w:rPr>
            </w:pPr>
            <w:ins w:id="72" w:author="SWIDERSKI Chloé" w:date="2016-04-06T10:01:00Z">
              <w:r w:rsidRPr="005B4051">
                <w:rPr>
                  <w:i/>
                </w:rPr>
                <w:t>ID_UCS</w:t>
              </w:r>
            </w:ins>
          </w:p>
        </w:tc>
        <w:tc>
          <w:tcPr>
            <w:tcW w:w="1354" w:type="dxa"/>
            <w:tcPrChange w:id="73" w:author="SWIDERSKI Chloé" w:date="2016-04-06T10:01:00Z">
              <w:tcPr>
                <w:tcW w:w="1354" w:type="dxa"/>
              </w:tcPr>
            </w:tcPrChange>
          </w:tcPr>
          <w:p w:rsidR="003479F4" w:rsidRPr="005B4051" w:rsidRDefault="003479F4" w:rsidP="005101FC">
            <w:pPr>
              <w:rPr>
                <w:ins w:id="74" w:author="SWIDERSKI Chloé" w:date="2016-04-06T10:01:00Z"/>
                <w:i/>
              </w:rPr>
            </w:pPr>
            <w:proofErr w:type="spellStart"/>
            <w:ins w:id="75" w:author="SWIDERSKI Chloé" w:date="2016-04-06T10:01:00Z">
              <w:r w:rsidRPr="005B4051">
                <w:rPr>
                  <w:i/>
                </w:rPr>
                <w:t>Surface_UCS</w:t>
              </w:r>
              <w:proofErr w:type="spellEnd"/>
            </w:ins>
          </w:p>
        </w:tc>
        <w:tc>
          <w:tcPr>
            <w:tcW w:w="897" w:type="dxa"/>
            <w:tcPrChange w:id="76" w:author="SWIDERSKI Chloé" w:date="2016-04-06T10:01:00Z">
              <w:tcPr>
                <w:tcW w:w="897" w:type="dxa"/>
              </w:tcPr>
            </w:tcPrChange>
          </w:tcPr>
          <w:p w:rsidR="003479F4" w:rsidRPr="005B4051" w:rsidRDefault="003479F4" w:rsidP="005101FC">
            <w:pPr>
              <w:rPr>
                <w:ins w:id="77" w:author="SWIDERSKI Chloé" w:date="2016-04-06T10:01:00Z"/>
                <w:i/>
              </w:rPr>
            </w:pPr>
            <w:ins w:id="78" w:author="SWIDERSKI Chloé" w:date="2016-04-06T10:01:00Z">
              <w:r w:rsidRPr="005B4051">
                <w:rPr>
                  <w:i/>
                </w:rPr>
                <w:t>ID_UTS</w:t>
              </w:r>
            </w:ins>
          </w:p>
        </w:tc>
        <w:tc>
          <w:tcPr>
            <w:tcW w:w="1032" w:type="dxa"/>
            <w:tcPrChange w:id="79" w:author="SWIDERSKI Chloé" w:date="2016-04-06T10:01:00Z">
              <w:tcPr>
                <w:tcW w:w="1032" w:type="dxa"/>
              </w:tcPr>
            </w:tcPrChange>
          </w:tcPr>
          <w:p w:rsidR="003479F4" w:rsidRPr="005B4051" w:rsidRDefault="003479F4" w:rsidP="005101FC">
            <w:pPr>
              <w:rPr>
                <w:ins w:id="80" w:author="SWIDERSKI Chloé" w:date="2016-04-06T10:01:00Z"/>
                <w:i/>
              </w:rPr>
            </w:pPr>
            <w:ins w:id="81" w:author="SWIDERSKI Chloé" w:date="2016-04-06T10:01:00Z">
              <w:r w:rsidRPr="005B4051">
                <w:rPr>
                  <w:i/>
                </w:rPr>
                <w:t>pourcent</w:t>
              </w:r>
            </w:ins>
          </w:p>
        </w:tc>
        <w:tc>
          <w:tcPr>
            <w:tcW w:w="872" w:type="dxa"/>
            <w:tcPrChange w:id="82" w:author="SWIDERSKI Chloé" w:date="2016-04-06T10:01:00Z">
              <w:tcPr>
                <w:tcW w:w="872" w:type="dxa"/>
              </w:tcPr>
            </w:tcPrChange>
          </w:tcPr>
          <w:p w:rsidR="003479F4" w:rsidRPr="005B4051" w:rsidRDefault="003479F4" w:rsidP="005101FC">
            <w:pPr>
              <w:rPr>
                <w:ins w:id="83" w:author="SWIDERSKI Chloé" w:date="2016-04-06T10:01:00Z"/>
                <w:i/>
              </w:rPr>
            </w:pPr>
            <w:ins w:id="84" w:author="SWIDERSKI Chloé" w:date="2016-04-06T10:01:00Z">
              <w:r w:rsidRPr="005B4051">
                <w:rPr>
                  <w:i/>
                </w:rPr>
                <w:t>ID_UTT</w:t>
              </w:r>
            </w:ins>
          </w:p>
        </w:tc>
        <w:tc>
          <w:tcPr>
            <w:tcW w:w="1042" w:type="dxa"/>
            <w:tcPrChange w:id="85" w:author="SWIDERSKI Chloé" w:date="2016-04-06T10:01:00Z">
              <w:tcPr>
                <w:tcW w:w="1042" w:type="dxa"/>
              </w:tcPr>
            </w:tcPrChange>
          </w:tcPr>
          <w:p w:rsidR="003479F4" w:rsidRPr="005B4051" w:rsidRDefault="003479F4" w:rsidP="005101FC">
            <w:pPr>
              <w:rPr>
                <w:ins w:id="86" w:author="SWIDERSKI Chloé" w:date="2016-04-06T10:01:00Z"/>
                <w:i/>
              </w:rPr>
            </w:pPr>
            <w:proofErr w:type="spellStart"/>
            <w:ins w:id="87" w:author="SWIDERSKI Chloé" w:date="2016-04-06T10:01:00Z">
              <w:r w:rsidRPr="005B4051">
                <w:rPr>
                  <w:i/>
                </w:rPr>
                <w:t>Surf_UT</w:t>
              </w:r>
            </w:ins>
            <w:ins w:id="88" w:author="SWIDERSKI Chloé" w:date="2016-04-06T10:02:00Z">
              <w:r w:rsidRPr="005B4051">
                <w:rPr>
                  <w:i/>
                </w:rPr>
                <w:t>T</w:t>
              </w:r>
            </w:ins>
            <w:proofErr w:type="spellEnd"/>
          </w:p>
        </w:tc>
        <w:tc>
          <w:tcPr>
            <w:tcW w:w="1036" w:type="dxa"/>
            <w:tcPrChange w:id="89" w:author="SWIDERSKI Chloé" w:date="2016-04-06T10:01:00Z">
              <w:tcPr>
                <w:tcW w:w="1022" w:type="dxa"/>
              </w:tcPr>
            </w:tcPrChange>
          </w:tcPr>
          <w:p w:rsidR="003479F4" w:rsidRPr="005B4051" w:rsidRDefault="003479F4" w:rsidP="005101FC">
            <w:pPr>
              <w:rPr>
                <w:ins w:id="90" w:author="SWIDERSKI Chloé" w:date="2016-04-06T10:01:00Z"/>
                <w:i/>
              </w:rPr>
            </w:pPr>
            <w:proofErr w:type="spellStart"/>
            <w:ins w:id="91" w:author="SWIDERSKI Chloé" w:date="2016-04-06T10:01:00Z">
              <w:r w:rsidRPr="005B4051">
                <w:rPr>
                  <w:i/>
                </w:rPr>
                <w:t>Surf_UTS</w:t>
              </w:r>
              <w:proofErr w:type="spellEnd"/>
            </w:ins>
          </w:p>
        </w:tc>
        <w:tc>
          <w:tcPr>
            <w:tcW w:w="1022" w:type="dxa"/>
            <w:tcPrChange w:id="92" w:author="SWIDERSKI Chloé" w:date="2016-04-06T10:01:00Z">
              <w:tcPr>
                <w:tcW w:w="1022" w:type="dxa"/>
              </w:tcPr>
            </w:tcPrChange>
          </w:tcPr>
          <w:p w:rsidR="003479F4" w:rsidRPr="005B4051" w:rsidRDefault="003479F4" w:rsidP="005101FC">
            <w:pPr>
              <w:rPr>
                <w:ins w:id="93" w:author="SWIDERSKI Chloé" w:date="2016-04-06T10:01:00Z"/>
                <w:i/>
              </w:rPr>
            </w:pPr>
            <w:ins w:id="94" w:author="SWIDERSKI Chloé" w:date="2016-04-06T10:01:00Z">
              <w:r w:rsidRPr="005B4051">
                <w:rPr>
                  <w:i/>
                </w:rPr>
                <w:t>%</w:t>
              </w:r>
              <w:proofErr w:type="spellStart"/>
              <w:r w:rsidRPr="005B4051">
                <w:rPr>
                  <w:i/>
                </w:rPr>
                <w:t>uts_utt</w:t>
              </w:r>
              <w:proofErr w:type="spellEnd"/>
            </w:ins>
          </w:p>
        </w:tc>
      </w:tr>
      <w:tr w:rsidR="003479F4" w:rsidRPr="005B4051" w:rsidTr="003479F4">
        <w:tblPrEx>
          <w:tblW w:w="0" w:type="auto"/>
          <w:tblPrExChange w:id="95" w:author="SWIDERSKI Chloé" w:date="2016-04-06T10:01:00Z">
            <w:tblPrEx>
              <w:tblW w:w="0" w:type="auto"/>
            </w:tblPrEx>
          </w:tblPrExChange>
        </w:tblPrEx>
        <w:trPr>
          <w:ins w:id="96" w:author="SWIDERSKI Chloé" w:date="2016-04-06T10:01:00Z"/>
        </w:trPr>
        <w:tc>
          <w:tcPr>
            <w:tcW w:w="902" w:type="dxa"/>
            <w:tcPrChange w:id="97" w:author="SWIDERSKI Chloé" w:date="2016-04-06T10:01:00Z">
              <w:tcPr>
                <w:tcW w:w="902" w:type="dxa"/>
              </w:tcPr>
            </w:tcPrChange>
          </w:tcPr>
          <w:p w:rsidR="003479F4" w:rsidRPr="005B4051" w:rsidRDefault="003479F4" w:rsidP="005101FC">
            <w:pPr>
              <w:rPr>
                <w:ins w:id="98" w:author="SWIDERSKI Chloé" w:date="2016-04-06T10:01:00Z"/>
                <w:i/>
              </w:rPr>
            </w:pPr>
            <w:ins w:id="99" w:author="SWIDERSKI Chloé" w:date="2016-04-06T10:01:00Z">
              <w:r w:rsidRPr="005B4051">
                <w:rPr>
                  <w:i/>
                </w:rPr>
                <w:t>1</w:t>
              </w:r>
            </w:ins>
          </w:p>
        </w:tc>
        <w:tc>
          <w:tcPr>
            <w:tcW w:w="1354" w:type="dxa"/>
            <w:tcPrChange w:id="100" w:author="SWIDERSKI Chloé" w:date="2016-04-06T10:01:00Z">
              <w:tcPr>
                <w:tcW w:w="1354" w:type="dxa"/>
              </w:tcPr>
            </w:tcPrChange>
          </w:tcPr>
          <w:p w:rsidR="003479F4" w:rsidRPr="005B4051" w:rsidRDefault="003479F4" w:rsidP="005101FC">
            <w:pPr>
              <w:rPr>
                <w:ins w:id="101" w:author="SWIDERSKI Chloé" w:date="2016-04-06T10:01:00Z"/>
                <w:i/>
              </w:rPr>
            </w:pPr>
            <w:ins w:id="102" w:author="SWIDERSKI Chloé" w:date="2016-04-06T10:01:00Z">
              <w:r w:rsidRPr="005B4051">
                <w:rPr>
                  <w:i/>
                </w:rPr>
                <w:t>500</w:t>
              </w:r>
            </w:ins>
          </w:p>
        </w:tc>
        <w:tc>
          <w:tcPr>
            <w:tcW w:w="897" w:type="dxa"/>
            <w:tcPrChange w:id="103" w:author="SWIDERSKI Chloé" w:date="2016-04-06T10:01:00Z">
              <w:tcPr>
                <w:tcW w:w="897" w:type="dxa"/>
              </w:tcPr>
            </w:tcPrChange>
          </w:tcPr>
          <w:p w:rsidR="003479F4" w:rsidRPr="005B4051" w:rsidRDefault="003479F4" w:rsidP="005101FC">
            <w:pPr>
              <w:rPr>
                <w:ins w:id="104" w:author="SWIDERSKI Chloé" w:date="2016-04-06T10:01:00Z"/>
                <w:i/>
              </w:rPr>
            </w:pPr>
            <w:ins w:id="105" w:author="SWIDERSKI Chloé" w:date="2016-04-06T10:01:00Z">
              <w:r w:rsidRPr="005B4051">
                <w:rPr>
                  <w:i/>
                </w:rPr>
                <w:t>101</w:t>
              </w:r>
            </w:ins>
          </w:p>
        </w:tc>
        <w:tc>
          <w:tcPr>
            <w:tcW w:w="1032" w:type="dxa"/>
            <w:tcPrChange w:id="106" w:author="SWIDERSKI Chloé" w:date="2016-04-06T10:01:00Z">
              <w:tcPr>
                <w:tcW w:w="1032" w:type="dxa"/>
              </w:tcPr>
            </w:tcPrChange>
          </w:tcPr>
          <w:p w:rsidR="003479F4" w:rsidRPr="005B4051" w:rsidRDefault="003479F4" w:rsidP="005101FC">
            <w:pPr>
              <w:rPr>
                <w:ins w:id="107" w:author="SWIDERSKI Chloé" w:date="2016-04-06T10:01:00Z"/>
                <w:i/>
              </w:rPr>
            </w:pPr>
            <w:ins w:id="108" w:author="SWIDERSKI Chloé" w:date="2016-04-06T10:01:00Z">
              <w:r w:rsidRPr="005B4051">
                <w:rPr>
                  <w:i/>
                </w:rPr>
                <w:t>50</w:t>
              </w:r>
            </w:ins>
          </w:p>
        </w:tc>
        <w:tc>
          <w:tcPr>
            <w:tcW w:w="872" w:type="dxa"/>
            <w:tcPrChange w:id="109" w:author="SWIDERSKI Chloé" w:date="2016-04-06T10:01:00Z">
              <w:tcPr>
                <w:tcW w:w="872" w:type="dxa"/>
              </w:tcPr>
            </w:tcPrChange>
          </w:tcPr>
          <w:p w:rsidR="003479F4" w:rsidRPr="005B4051" w:rsidRDefault="003479F4" w:rsidP="005101FC">
            <w:pPr>
              <w:rPr>
                <w:ins w:id="110" w:author="SWIDERSKI Chloé" w:date="2016-04-06T10:01:00Z"/>
                <w:i/>
              </w:rPr>
            </w:pPr>
            <w:ins w:id="111" w:author="SWIDERSKI Chloé" w:date="2016-04-06T10:01:00Z">
              <w:r w:rsidRPr="005B4051">
                <w:rPr>
                  <w:i/>
                </w:rPr>
                <w:t>1</w:t>
              </w:r>
            </w:ins>
          </w:p>
        </w:tc>
        <w:tc>
          <w:tcPr>
            <w:tcW w:w="1042" w:type="dxa"/>
            <w:tcPrChange w:id="112" w:author="SWIDERSKI Chloé" w:date="2016-04-06T10:01:00Z">
              <w:tcPr>
                <w:tcW w:w="1042" w:type="dxa"/>
              </w:tcPr>
            </w:tcPrChange>
          </w:tcPr>
          <w:p w:rsidR="003479F4" w:rsidRPr="005B4051" w:rsidRDefault="003479F4" w:rsidP="005101FC">
            <w:pPr>
              <w:rPr>
                <w:ins w:id="113" w:author="SWIDERSKI Chloé" w:date="2016-04-06T10:01:00Z"/>
                <w:i/>
              </w:rPr>
            </w:pPr>
            <w:ins w:id="114" w:author="SWIDERSKI Chloé" w:date="2016-04-06T10:01:00Z">
              <w:r w:rsidRPr="005B4051">
                <w:rPr>
                  <w:i/>
                </w:rPr>
                <w:t>750</w:t>
              </w:r>
            </w:ins>
          </w:p>
        </w:tc>
        <w:tc>
          <w:tcPr>
            <w:tcW w:w="1036" w:type="dxa"/>
            <w:tcPrChange w:id="115" w:author="SWIDERSKI Chloé" w:date="2016-04-06T10:01:00Z">
              <w:tcPr>
                <w:tcW w:w="1022" w:type="dxa"/>
              </w:tcPr>
            </w:tcPrChange>
          </w:tcPr>
          <w:p w:rsidR="003479F4" w:rsidRPr="005B4051" w:rsidRDefault="003479F4" w:rsidP="005101FC">
            <w:pPr>
              <w:rPr>
                <w:ins w:id="116" w:author="SWIDERSKI Chloé" w:date="2016-04-06T10:01:00Z"/>
                <w:i/>
              </w:rPr>
            </w:pPr>
            <w:ins w:id="117" w:author="SWIDERSKI Chloé" w:date="2016-04-06T10:01:00Z">
              <w:r w:rsidRPr="005B4051">
                <w:rPr>
                  <w:i/>
                </w:rPr>
                <w:t>250</w:t>
              </w:r>
            </w:ins>
          </w:p>
        </w:tc>
        <w:tc>
          <w:tcPr>
            <w:tcW w:w="1022" w:type="dxa"/>
            <w:tcPrChange w:id="118" w:author="SWIDERSKI Chloé" w:date="2016-04-06T10:01:00Z">
              <w:tcPr>
                <w:tcW w:w="1022" w:type="dxa"/>
              </w:tcPr>
            </w:tcPrChange>
          </w:tcPr>
          <w:p w:rsidR="003479F4" w:rsidRPr="005B4051" w:rsidRDefault="003479F4" w:rsidP="005101FC">
            <w:pPr>
              <w:rPr>
                <w:ins w:id="119" w:author="SWIDERSKI Chloé" w:date="2016-04-06T10:01:00Z"/>
                <w:i/>
              </w:rPr>
            </w:pPr>
            <w:ins w:id="120" w:author="SWIDERSKI Chloé" w:date="2016-04-06T10:01:00Z">
              <w:r w:rsidRPr="005B4051">
                <w:rPr>
                  <w:i/>
                </w:rPr>
                <w:t>33.3</w:t>
              </w:r>
            </w:ins>
          </w:p>
        </w:tc>
      </w:tr>
      <w:tr w:rsidR="003479F4" w:rsidRPr="005B4051" w:rsidTr="003479F4">
        <w:tblPrEx>
          <w:tblW w:w="0" w:type="auto"/>
          <w:tblPrExChange w:id="121" w:author="SWIDERSKI Chloé" w:date="2016-04-06T10:01:00Z">
            <w:tblPrEx>
              <w:tblW w:w="0" w:type="auto"/>
            </w:tblPrEx>
          </w:tblPrExChange>
        </w:tblPrEx>
        <w:trPr>
          <w:ins w:id="122" w:author="SWIDERSKI Chloé" w:date="2016-04-06T10:01:00Z"/>
        </w:trPr>
        <w:tc>
          <w:tcPr>
            <w:tcW w:w="902" w:type="dxa"/>
            <w:tcPrChange w:id="123" w:author="SWIDERSKI Chloé" w:date="2016-04-06T10:01:00Z">
              <w:tcPr>
                <w:tcW w:w="902" w:type="dxa"/>
              </w:tcPr>
            </w:tcPrChange>
          </w:tcPr>
          <w:p w:rsidR="003479F4" w:rsidRPr="005B4051" w:rsidRDefault="003479F4" w:rsidP="005101FC">
            <w:pPr>
              <w:rPr>
                <w:ins w:id="124" w:author="SWIDERSKI Chloé" w:date="2016-04-06T10:01:00Z"/>
                <w:i/>
              </w:rPr>
            </w:pPr>
            <w:ins w:id="125" w:author="SWIDERSKI Chloé" w:date="2016-04-06T10:01:00Z">
              <w:r w:rsidRPr="005B4051">
                <w:rPr>
                  <w:i/>
                </w:rPr>
                <w:t>1</w:t>
              </w:r>
            </w:ins>
          </w:p>
        </w:tc>
        <w:tc>
          <w:tcPr>
            <w:tcW w:w="1354" w:type="dxa"/>
            <w:tcPrChange w:id="126" w:author="SWIDERSKI Chloé" w:date="2016-04-06T10:01:00Z">
              <w:tcPr>
                <w:tcW w:w="1354" w:type="dxa"/>
              </w:tcPr>
            </w:tcPrChange>
          </w:tcPr>
          <w:p w:rsidR="003479F4" w:rsidRPr="005B4051" w:rsidRDefault="003479F4" w:rsidP="005101FC">
            <w:pPr>
              <w:rPr>
                <w:ins w:id="127" w:author="SWIDERSKI Chloé" w:date="2016-04-06T10:01:00Z"/>
                <w:i/>
              </w:rPr>
            </w:pPr>
            <w:ins w:id="128" w:author="SWIDERSKI Chloé" w:date="2016-04-06T10:01:00Z">
              <w:r w:rsidRPr="005B4051">
                <w:rPr>
                  <w:i/>
                </w:rPr>
                <w:t>500</w:t>
              </w:r>
            </w:ins>
          </w:p>
        </w:tc>
        <w:tc>
          <w:tcPr>
            <w:tcW w:w="897" w:type="dxa"/>
            <w:tcPrChange w:id="129" w:author="SWIDERSKI Chloé" w:date="2016-04-06T10:01:00Z">
              <w:tcPr>
                <w:tcW w:w="897" w:type="dxa"/>
              </w:tcPr>
            </w:tcPrChange>
          </w:tcPr>
          <w:p w:rsidR="003479F4" w:rsidRPr="005B4051" w:rsidRDefault="003479F4" w:rsidP="005101FC">
            <w:pPr>
              <w:rPr>
                <w:ins w:id="130" w:author="SWIDERSKI Chloé" w:date="2016-04-06T10:01:00Z"/>
                <w:i/>
              </w:rPr>
            </w:pPr>
            <w:ins w:id="131" w:author="SWIDERSKI Chloé" w:date="2016-04-06T10:01:00Z">
              <w:r w:rsidRPr="005B4051">
                <w:rPr>
                  <w:i/>
                </w:rPr>
                <w:t>102</w:t>
              </w:r>
            </w:ins>
          </w:p>
        </w:tc>
        <w:tc>
          <w:tcPr>
            <w:tcW w:w="1032" w:type="dxa"/>
            <w:tcPrChange w:id="132" w:author="SWIDERSKI Chloé" w:date="2016-04-06T10:01:00Z">
              <w:tcPr>
                <w:tcW w:w="1032" w:type="dxa"/>
              </w:tcPr>
            </w:tcPrChange>
          </w:tcPr>
          <w:p w:rsidR="003479F4" w:rsidRPr="005B4051" w:rsidRDefault="003479F4" w:rsidP="005101FC">
            <w:pPr>
              <w:rPr>
                <w:ins w:id="133" w:author="SWIDERSKI Chloé" w:date="2016-04-06T10:01:00Z"/>
                <w:i/>
              </w:rPr>
            </w:pPr>
            <w:ins w:id="134" w:author="SWIDERSKI Chloé" w:date="2016-04-06T10:01:00Z">
              <w:r w:rsidRPr="005B4051">
                <w:rPr>
                  <w:i/>
                </w:rPr>
                <w:t>30</w:t>
              </w:r>
            </w:ins>
          </w:p>
        </w:tc>
        <w:tc>
          <w:tcPr>
            <w:tcW w:w="872" w:type="dxa"/>
            <w:tcPrChange w:id="135" w:author="SWIDERSKI Chloé" w:date="2016-04-06T10:01:00Z">
              <w:tcPr>
                <w:tcW w:w="872" w:type="dxa"/>
              </w:tcPr>
            </w:tcPrChange>
          </w:tcPr>
          <w:p w:rsidR="003479F4" w:rsidRPr="005B4051" w:rsidRDefault="003479F4" w:rsidP="005101FC">
            <w:pPr>
              <w:rPr>
                <w:ins w:id="136" w:author="SWIDERSKI Chloé" w:date="2016-04-06T10:01:00Z"/>
                <w:i/>
              </w:rPr>
            </w:pPr>
            <w:ins w:id="137" w:author="SWIDERSKI Chloé" w:date="2016-04-06T10:01:00Z">
              <w:r w:rsidRPr="005B4051">
                <w:rPr>
                  <w:i/>
                </w:rPr>
                <w:t>1</w:t>
              </w:r>
            </w:ins>
          </w:p>
        </w:tc>
        <w:tc>
          <w:tcPr>
            <w:tcW w:w="1042" w:type="dxa"/>
            <w:tcPrChange w:id="138" w:author="SWIDERSKI Chloé" w:date="2016-04-06T10:01:00Z">
              <w:tcPr>
                <w:tcW w:w="1042" w:type="dxa"/>
              </w:tcPr>
            </w:tcPrChange>
          </w:tcPr>
          <w:p w:rsidR="003479F4" w:rsidRPr="005B4051" w:rsidRDefault="003479F4" w:rsidP="005101FC">
            <w:pPr>
              <w:rPr>
                <w:ins w:id="139" w:author="SWIDERSKI Chloé" w:date="2016-04-06T10:01:00Z"/>
                <w:i/>
              </w:rPr>
            </w:pPr>
            <w:ins w:id="140" w:author="SWIDERSKI Chloé" w:date="2016-04-06T10:01:00Z">
              <w:r w:rsidRPr="005B4051">
                <w:rPr>
                  <w:i/>
                </w:rPr>
                <w:t>750</w:t>
              </w:r>
            </w:ins>
          </w:p>
        </w:tc>
        <w:tc>
          <w:tcPr>
            <w:tcW w:w="1036" w:type="dxa"/>
            <w:tcPrChange w:id="141" w:author="SWIDERSKI Chloé" w:date="2016-04-06T10:01:00Z">
              <w:tcPr>
                <w:tcW w:w="1022" w:type="dxa"/>
              </w:tcPr>
            </w:tcPrChange>
          </w:tcPr>
          <w:p w:rsidR="003479F4" w:rsidRPr="005B4051" w:rsidRDefault="003479F4" w:rsidP="005101FC">
            <w:pPr>
              <w:rPr>
                <w:ins w:id="142" w:author="SWIDERSKI Chloé" w:date="2016-04-06T10:01:00Z"/>
                <w:i/>
              </w:rPr>
            </w:pPr>
            <w:ins w:id="143" w:author="SWIDERSKI Chloé" w:date="2016-04-06T10:01:00Z">
              <w:r w:rsidRPr="005B4051">
                <w:rPr>
                  <w:i/>
                </w:rPr>
                <w:t>150</w:t>
              </w:r>
            </w:ins>
          </w:p>
        </w:tc>
        <w:tc>
          <w:tcPr>
            <w:tcW w:w="1022" w:type="dxa"/>
            <w:tcPrChange w:id="144" w:author="SWIDERSKI Chloé" w:date="2016-04-06T10:01:00Z">
              <w:tcPr>
                <w:tcW w:w="1022" w:type="dxa"/>
              </w:tcPr>
            </w:tcPrChange>
          </w:tcPr>
          <w:p w:rsidR="003479F4" w:rsidRPr="005B4051" w:rsidRDefault="003479F4" w:rsidP="005101FC">
            <w:pPr>
              <w:rPr>
                <w:ins w:id="145" w:author="SWIDERSKI Chloé" w:date="2016-04-06T10:01:00Z"/>
                <w:i/>
              </w:rPr>
            </w:pPr>
            <w:ins w:id="146" w:author="SWIDERSKI Chloé" w:date="2016-04-06T10:01:00Z">
              <w:r w:rsidRPr="005B4051">
                <w:rPr>
                  <w:i/>
                </w:rPr>
                <w:t>20</w:t>
              </w:r>
            </w:ins>
          </w:p>
        </w:tc>
      </w:tr>
      <w:tr w:rsidR="003479F4" w:rsidRPr="005B4051" w:rsidTr="003479F4">
        <w:tblPrEx>
          <w:tblW w:w="0" w:type="auto"/>
          <w:tblPrExChange w:id="147" w:author="SWIDERSKI Chloé" w:date="2016-04-06T10:01:00Z">
            <w:tblPrEx>
              <w:tblW w:w="0" w:type="auto"/>
            </w:tblPrEx>
          </w:tblPrExChange>
        </w:tblPrEx>
        <w:trPr>
          <w:ins w:id="148" w:author="SWIDERSKI Chloé" w:date="2016-04-06T10:01:00Z"/>
        </w:trPr>
        <w:tc>
          <w:tcPr>
            <w:tcW w:w="902" w:type="dxa"/>
            <w:tcPrChange w:id="149" w:author="SWIDERSKI Chloé" w:date="2016-04-06T10:01:00Z">
              <w:tcPr>
                <w:tcW w:w="902" w:type="dxa"/>
              </w:tcPr>
            </w:tcPrChange>
          </w:tcPr>
          <w:p w:rsidR="003479F4" w:rsidRPr="005B4051" w:rsidRDefault="003479F4" w:rsidP="005101FC">
            <w:pPr>
              <w:rPr>
                <w:ins w:id="150" w:author="SWIDERSKI Chloé" w:date="2016-04-06T10:01:00Z"/>
                <w:i/>
              </w:rPr>
            </w:pPr>
            <w:ins w:id="151" w:author="SWIDERSKI Chloé" w:date="2016-04-06T10:01:00Z">
              <w:r w:rsidRPr="005B4051">
                <w:rPr>
                  <w:i/>
                </w:rPr>
                <w:t>1</w:t>
              </w:r>
            </w:ins>
          </w:p>
        </w:tc>
        <w:tc>
          <w:tcPr>
            <w:tcW w:w="1354" w:type="dxa"/>
            <w:tcPrChange w:id="152" w:author="SWIDERSKI Chloé" w:date="2016-04-06T10:01:00Z">
              <w:tcPr>
                <w:tcW w:w="1354" w:type="dxa"/>
              </w:tcPr>
            </w:tcPrChange>
          </w:tcPr>
          <w:p w:rsidR="003479F4" w:rsidRPr="005B4051" w:rsidRDefault="003479F4" w:rsidP="005101FC">
            <w:pPr>
              <w:rPr>
                <w:ins w:id="153" w:author="SWIDERSKI Chloé" w:date="2016-04-06T10:01:00Z"/>
                <w:i/>
              </w:rPr>
            </w:pPr>
            <w:ins w:id="154" w:author="SWIDERSKI Chloé" w:date="2016-04-06T10:01:00Z">
              <w:r w:rsidRPr="005B4051">
                <w:rPr>
                  <w:i/>
                </w:rPr>
                <w:t>500</w:t>
              </w:r>
            </w:ins>
          </w:p>
        </w:tc>
        <w:tc>
          <w:tcPr>
            <w:tcW w:w="897" w:type="dxa"/>
            <w:tcPrChange w:id="155" w:author="SWIDERSKI Chloé" w:date="2016-04-06T10:01:00Z">
              <w:tcPr>
                <w:tcW w:w="897" w:type="dxa"/>
              </w:tcPr>
            </w:tcPrChange>
          </w:tcPr>
          <w:p w:rsidR="003479F4" w:rsidRPr="005B4051" w:rsidRDefault="003479F4" w:rsidP="005101FC">
            <w:pPr>
              <w:rPr>
                <w:ins w:id="156" w:author="SWIDERSKI Chloé" w:date="2016-04-06T10:01:00Z"/>
                <w:i/>
              </w:rPr>
            </w:pPr>
            <w:ins w:id="157" w:author="SWIDERSKI Chloé" w:date="2016-04-06T10:01:00Z">
              <w:r w:rsidRPr="005B4051">
                <w:rPr>
                  <w:i/>
                </w:rPr>
                <w:t>103</w:t>
              </w:r>
            </w:ins>
          </w:p>
        </w:tc>
        <w:tc>
          <w:tcPr>
            <w:tcW w:w="1032" w:type="dxa"/>
            <w:tcPrChange w:id="158" w:author="SWIDERSKI Chloé" w:date="2016-04-06T10:01:00Z">
              <w:tcPr>
                <w:tcW w:w="1032" w:type="dxa"/>
              </w:tcPr>
            </w:tcPrChange>
          </w:tcPr>
          <w:p w:rsidR="003479F4" w:rsidRPr="005B4051" w:rsidRDefault="003479F4" w:rsidP="005101FC">
            <w:pPr>
              <w:rPr>
                <w:ins w:id="159" w:author="SWIDERSKI Chloé" w:date="2016-04-06T10:01:00Z"/>
                <w:i/>
              </w:rPr>
            </w:pPr>
            <w:ins w:id="160" w:author="SWIDERSKI Chloé" w:date="2016-04-06T10:01:00Z">
              <w:r w:rsidRPr="005B4051">
                <w:rPr>
                  <w:i/>
                </w:rPr>
                <w:t>20</w:t>
              </w:r>
            </w:ins>
          </w:p>
        </w:tc>
        <w:tc>
          <w:tcPr>
            <w:tcW w:w="872" w:type="dxa"/>
            <w:tcPrChange w:id="161" w:author="SWIDERSKI Chloé" w:date="2016-04-06T10:01:00Z">
              <w:tcPr>
                <w:tcW w:w="872" w:type="dxa"/>
              </w:tcPr>
            </w:tcPrChange>
          </w:tcPr>
          <w:p w:rsidR="003479F4" w:rsidRPr="005B4051" w:rsidRDefault="003479F4" w:rsidP="005101FC">
            <w:pPr>
              <w:rPr>
                <w:ins w:id="162" w:author="SWIDERSKI Chloé" w:date="2016-04-06T10:01:00Z"/>
                <w:i/>
              </w:rPr>
            </w:pPr>
            <w:ins w:id="163" w:author="SWIDERSKI Chloé" w:date="2016-04-06T10:01:00Z">
              <w:r w:rsidRPr="005B4051">
                <w:rPr>
                  <w:i/>
                </w:rPr>
                <w:t>1</w:t>
              </w:r>
            </w:ins>
          </w:p>
        </w:tc>
        <w:tc>
          <w:tcPr>
            <w:tcW w:w="1042" w:type="dxa"/>
            <w:tcPrChange w:id="164" w:author="SWIDERSKI Chloé" w:date="2016-04-06T10:01:00Z">
              <w:tcPr>
                <w:tcW w:w="1042" w:type="dxa"/>
              </w:tcPr>
            </w:tcPrChange>
          </w:tcPr>
          <w:p w:rsidR="003479F4" w:rsidRPr="005B4051" w:rsidRDefault="003479F4" w:rsidP="005101FC">
            <w:pPr>
              <w:rPr>
                <w:ins w:id="165" w:author="SWIDERSKI Chloé" w:date="2016-04-06T10:01:00Z"/>
                <w:i/>
              </w:rPr>
            </w:pPr>
            <w:ins w:id="166" w:author="SWIDERSKI Chloé" w:date="2016-04-06T10:01:00Z">
              <w:r w:rsidRPr="005B4051">
                <w:rPr>
                  <w:i/>
                </w:rPr>
                <w:t>750</w:t>
              </w:r>
            </w:ins>
          </w:p>
        </w:tc>
        <w:tc>
          <w:tcPr>
            <w:tcW w:w="1036" w:type="dxa"/>
            <w:tcPrChange w:id="167" w:author="SWIDERSKI Chloé" w:date="2016-04-06T10:01:00Z">
              <w:tcPr>
                <w:tcW w:w="1022" w:type="dxa"/>
              </w:tcPr>
            </w:tcPrChange>
          </w:tcPr>
          <w:p w:rsidR="003479F4" w:rsidRPr="005B4051" w:rsidRDefault="003479F4" w:rsidP="005101FC">
            <w:pPr>
              <w:rPr>
                <w:ins w:id="168" w:author="SWIDERSKI Chloé" w:date="2016-04-06T10:01:00Z"/>
                <w:i/>
              </w:rPr>
            </w:pPr>
            <w:ins w:id="169" w:author="SWIDERSKI Chloé" w:date="2016-04-06T10:01:00Z">
              <w:r w:rsidRPr="005B4051">
                <w:rPr>
                  <w:i/>
                </w:rPr>
                <w:t>100</w:t>
              </w:r>
            </w:ins>
          </w:p>
        </w:tc>
        <w:tc>
          <w:tcPr>
            <w:tcW w:w="1022" w:type="dxa"/>
            <w:tcPrChange w:id="170" w:author="SWIDERSKI Chloé" w:date="2016-04-06T10:01:00Z">
              <w:tcPr>
                <w:tcW w:w="1022" w:type="dxa"/>
              </w:tcPr>
            </w:tcPrChange>
          </w:tcPr>
          <w:p w:rsidR="003479F4" w:rsidRPr="005B4051" w:rsidRDefault="003479F4" w:rsidP="005101FC">
            <w:pPr>
              <w:rPr>
                <w:ins w:id="171" w:author="SWIDERSKI Chloé" w:date="2016-04-06T10:01:00Z"/>
                <w:i/>
              </w:rPr>
            </w:pPr>
            <w:ins w:id="172" w:author="SWIDERSKI Chloé" w:date="2016-04-06T10:01:00Z">
              <w:r w:rsidRPr="005B4051">
                <w:rPr>
                  <w:i/>
                </w:rPr>
                <w:t>13.3</w:t>
              </w:r>
            </w:ins>
          </w:p>
        </w:tc>
      </w:tr>
      <w:tr w:rsidR="003479F4" w:rsidRPr="005B4051" w:rsidTr="003479F4">
        <w:tblPrEx>
          <w:tblW w:w="0" w:type="auto"/>
          <w:tblPrExChange w:id="173" w:author="SWIDERSKI Chloé" w:date="2016-04-06T10:01:00Z">
            <w:tblPrEx>
              <w:tblW w:w="0" w:type="auto"/>
            </w:tblPrEx>
          </w:tblPrExChange>
        </w:tblPrEx>
        <w:trPr>
          <w:ins w:id="174" w:author="SWIDERSKI Chloé" w:date="2016-04-06T10:01:00Z"/>
        </w:trPr>
        <w:tc>
          <w:tcPr>
            <w:tcW w:w="902" w:type="dxa"/>
            <w:tcPrChange w:id="175" w:author="SWIDERSKI Chloé" w:date="2016-04-06T10:01:00Z">
              <w:tcPr>
                <w:tcW w:w="902" w:type="dxa"/>
              </w:tcPr>
            </w:tcPrChange>
          </w:tcPr>
          <w:p w:rsidR="003479F4" w:rsidRPr="005B4051" w:rsidRDefault="003479F4" w:rsidP="005101FC">
            <w:pPr>
              <w:rPr>
                <w:ins w:id="176" w:author="SWIDERSKI Chloé" w:date="2016-04-06T10:01:00Z"/>
                <w:i/>
              </w:rPr>
            </w:pPr>
            <w:ins w:id="177" w:author="SWIDERSKI Chloé" w:date="2016-04-06T10:01:00Z">
              <w:r w:rsidRPr="005B4051">
                <w:rPr>
                  <w:i/>
                </w:rPr>
                <w:t>2</w:t>
              </w:r>
            </w:ins>
          </w:p>
        </w:tc>
        <w:tc>
          <w:tcPr>
            <w:tcW w:w="1354" w:type="dxa"/>
            <w:tcPrChange w:id="178" w:author="SWIDERSKI Chloé" w:date="2016-04-06T10:01:00Z">
              <w:tcPr>
                <w:tcW w:w="1354" w:type="dxa"/>
              </w:tcPr>
            </w:tcPrChange>
          </w:tcPr>
          <w:p w:rsidR="003479F4" w:rsidRPr="005B4051" w:rsidRDefault="003479F4" w:rsidP="005101FC">
            <w:pPr>
              <w:rPr>
                <w:ins w:id="179" w:author="SWIDERSKI Chloé" w:date="2016-04-06T10:01:00Z"/>
                <w:i/>
              </w:rPr>
            </w:pPr>
            <w:ins w:id="180" w:author="SWIDERSKI Chloé" w:date="2016-04-06T10:01:00Z">
              <w:r w:rsidRPr="005B4051">
                <w:rPr>
                  <w:i/>
                </w:rPr>
                <w:t>250</w:t>
              </w:r>
            </w:ins>
          </w:p>
        </w:tc>
        <w:tc>
          <w:tcPr>
            <w:tcW w:w="897" w:type="dxa"/>
            <w:tcPrChange w:id="181" w:author="SWIDERSKI Chloé" w:date="2016-04-06T10:01:00Z">
              <w:tcPr>
                <w:tcW w:w="897" w:type="dxa"/>
              </w:tcPr>
            </w:tcPrChange>
          </w:tcPr>
          <w:p w:rsidR="003479F4" w:rsidRPr="005B4051" w:rsidRDefault="003479F4" w:rsidP="005101FC">
            <w:pPr>
              <w:rPr>
                <w:ins w:id="182" w:author="SWIDERSKI Chloé" w:date="2016-04-06T10:01:00Z"/>
                <w:i/>
              </w:rPr>
            </w:pPr>
            <w:ins w:id="183" w:author="SWIDERSKI Chloé" w:date="2016-04-06T10:01:00Z">
              <w:r w:rsidRPr="005B4051">
                <w:rPr>
                  <w:i/>
                </w:rPr>
                <w:t>205</w:t>
              </w:r>
            </w:ins>
          </w:p>
        </w:tc>
        <w:tc>
          <w:tcPr>
            <w:tcW w:w="1032" w:type="dxa"/>
            <w:tcPrChange w:id="184" w:author="SWIDERSKI Chloé" w:date="2016-04-06T10:01:00Z">
              <w:tcPr>
                <w:tcW w:w="1032" w:type="dxa"/>
              </w:tcPr>
            </w:tcPrChange>
          </w:tcPr>
          <w:p w:rsidR="003479F4" w:rsidRPr="005B4051" w:rsidRDefault="003479F4" w:rsidP="005101FC">
            <w:pPr>
              <w:rPr>
                <w:ins w:id="185" w:author="SWIDERSKI Chloé" w:date="2016-04-06T10:01:00Z"/>
                <w:i/>
              </w:rPr>
            </w:pPr>
            <w:ins w:id="186" w:author="SWIDERSKI Chloé" w:date="2016-04-06T10:01:00Z">
              <w:r w:rsidRPr="005B4051">
                <w:rPr>
                  <w:i/>
                </w:rPr>
                <w:t>40</w:t>
              </w:r>
            </w:ins>
          </w:p>
        </w:tc>
        <w:tc>
          <w:tcPr>
            <w:tcW w:w="872" w:type="dxa"/>
            <w:tcPrChange w:id="187" w:author="SWIDERSKI Chloé" w:date="2016-04-06T10:01:00Z">
              <w:tcPr>
                <w:tcW w:w="872" w:type="dxa"/>
              </w:tcPr>
            </w:tcPrChange>
          </w:tcPr>
          <w:p w:rsidR="003479F4" w:rsidRPr="005B4051" w:rsidRDefault="003479F4" w:rsidP="005101FC">
            <w:pPr>
              <w:rPr>
                <w:ins w:id="188" w:author="SWIDERSKI Chloé" w:date="2016-04-06T10:01:00Z"/>
                <w:i/>
              </w:rPr>
            </w:pPr>
            <w:ins w:id="189" w:author="SWIDERSKI Chloé" w:date="2016-04-06T10:01:00Z">
              <w:r w:rsidRPr="005B4051">
                <w:rPr>
                  <w:i/>
                </w:rPr>
                <w:t>1</w:t>
              </w:r>
            </w:ins>
          </w:p>
        </w:tc>
        <w:tc>
          <w:tcPr>
            <w:tcW w:w="1042" w:type="dxa"/>
            <w:tcPrChange w:id="190" w:author="SWIDERSKI Chloé" w:date="2016-04-06T10:01:00Z">
              <w:tcPr>
                <w:tcW w:w="1042" w:type="dxa"/>
              </w:tcPr>
            </w:tcPrChange>
          </w:tcPr>
          <w:p w:rsidR="003479F4" w:rsidRPr="005B4051" w:rsidRDefault="003479F4" w:rsidP="005101FC">
            <w:pPr>
              <w:rPr>
                <w:ins w:id="191" w:author="SWIDERSKI Chloé" w:date="2016-04-06T10:01:00Z"/>
                <w:i/>
              </w:rPr>
            </w:pPr>
            <w:ins w:id="192" w:author="SWIDERSKI Chloé" w:date="2016-04-06T10:01:00Z">
              <w:r w:rsidRPr="005B4051">
                <w:rPr>
                  <w:i/>
                </w:rPr>
                <w:t>750</w:t>
              </w:r>
            </w:ins>
          </w:p>
        </w:tc>
        <w:tc>
          <w:tcPr>
            <w:tcW w:w="1036" w:type="dxa"/>
            <w:tcPrChange w:id="193" w:author="SWIDERSKI Chloé" w:date="2016-04-06T10:01:00Z">
              <w:tcPr>
                <w:tcW w:w="1022" w:type="dxa"/>
              </w:tcPr>
            </w:tcPrChange>
          </w:tcPr>
          <w:p w:rsidR="003479F4" w:rsidRPr="005B4051" w:rsidRDefault="003479F4" w:rsidP="005101FC">
            <w:pPr>
              <w:rPr>
                <w:ins w:id="194" w:author="SWIDERSKI Chloé" w:date="2016-04-06T10:01:00Z"/>
                <w:i/>
              </w:rPr>
            </w:pPr>
            <w:ins w:id="195" w:author="SWIDERSKI Chloé" w:date="2016-04-06T10:01:00Z">
              <w:r w:rsidRPr="005B4051">
                <w:rPr>
                  <w:i/>
                </w:rPr>
                <w:t>100</w:t>
              </w:r>
            </w:ins>
          </w:p>
        </w:tc>
        <w:tc>
          <w:tcPr>
            <w:tcW w:w="1022" w:type="dxa"/>
            <w:tcPrChange w:id="196" w:author="SWIDERSKI Chloé" w:date="2016-04-06T10:01:00Z">
              <w:tcPr>
                <w:tcW w:w="1022" w:type="dxa"/>
              </w:tcPr>
            </w:tcPrChange>
          </w:tcPr>
          <w:p w:rsidR="003479F4" w:rsidRPr="005B4051" w:rsidRDefault="003479F4" w:rsidP="005101FC">
            <w:pPr>
              <w:rPr>
                <w:ins w:id="197" w:author="SWIDERSKI Chloé" w:date="2016-04-06T10:01:00Z"/>
                <w:i/>
              </w:rPr>
            </w:pPr>
            <w:ins w:id="198" w:author="SWIDERSKI Chloé" w:date="2016-04-06T10:01:00Z">
              <w:r w:rsidRPr="005B4051">
                <w:rPr>
                  <w:i/>
                </w:rPr>
                <w:t>13.3</w:t>
              </w:r>
            </w:ins>
          </w:p>
        </w:tc>
      </w:tr>
      <w:tr w:rsidR="003479F4" w:rsidRPr="005B4051" w:rsidTr="003479F4">
        <w:tblPrEx>
          <w:tblW w:w="0" w:type="auto"/>
          <w:tblPrExChange w:id="199" w:author="SWIDERSKI Chloé" w:date="2016-04-06T10:01:00Z">
            <w:tblPrEx>
              <w:tblW w:w="0" w:type="auto"/>
            </w:tblPrEx>
          </w:tblPrExChange>
        </w:tblPrEx>
        <w:trPr>
          <w:ins w:id="200" w:author="SWIDERSKI Chloé" w:date="2016-04-06T10:01:00Z"/>
        </w:trPr>
        <w:tc>
          <w:tcPr>
            <w:tcW w:w="902" w:type="dxa"/>
            <w:tcPrChange w:id="201" w:author="SWIDERSKI Chloé" w:date="2016-04-06T10:01:00Z">
              <w:tcPr>
                <w:tcW w:w="902" w:type="dxa"/>
              </w:tcPr>
            </w:tcPrChange>
          </w:tcPr>
          <w:p w:rsidR="003479F4" w:rsidRPr="005B4051" w:rsidRDefault="003479F4" w:rsidP="005101FC">
            <w:pPr>
              <w:rPr>
                <w:ins w:id="202" w:author="SWIDERSKI Chloé" w:date="2016-04-06T10:01:00Z"/>
                <w:i/>
              </w:rPr>
            </w:pPr>
            <w:ins w:id="203" w:author="SWIDERSKI Chloé" w:date="2016-04-06T10:01:00Z">
              <w:r w:rsidRPr="005B4051">
                <w:rPr>
                  <w:i/>
                </w:rPr>
                <w:t>2</w:t>
              </w:r>
            </w:ins>
          </w:p>
        </w:tc>
        <w:tc>
          <w:tcPr>
            <w:tcW w:w="1354" w:type="dxa"/>
            <w:tcPrChange w:id="204" w:author="SWIDERSKI Chloé" w:date="2016-04-06T10:01:00Z">
              <w:tcPr>
                <w:tcW w:w="1354" w:type="dxa"/>
              </w:tcPr>
            </w:tcPrChange>
          </w:tcPr>
          <w:p w:rsidR="003479F4" w:rsidRPr="005B4051" w:rsidRDefault="003479F4" w:rsidP="005101FC">
            <w:pPr>
              <w:rPr>
                <w:ins w:id="205" w:author="SWIDERSKI Chloé" w:date="2016-04-06T10:01:00Z"/>
                <w:i/>
              </w:rPr>
            </w:pPr>
            <w:ins w:id="206" w:author="SWIDERSKI Chloé" w:date="2016-04-06T10:01:00Z">
              <w:r w:rsidRPr="005B4051">
                <w:rPr>
                  <w:i/>
                </w:rPr>
                <w:t>250</w:t>
              </w:r>
            </w:ins>
          </w:p>
        </w:tc>
        <w:tc>
          <w:tcPr>
            <w:tcW w:w="897" w:type="dxa"/>
            <w:tcPrChange w:id="207" w:author="SWIDERSKI Chloé" w:date="2016-04-06T10:01:00Z">
              <w:tcPr>
                <w:tcW w:w="897" w:type="dxa"/>
              </w:tcPr>
            </w:tcPrChange>
          </w:tcPr>
          <w:p w:rsidR="003479F4" w:rsidRPr="005B4051" w:rsidRDefault="003479F4" w:rsidP="005101FC">
            <w:pPr>
              <w:rPr>
                <w:ins w:id="208" w:author="SWIDERSKI Chloé" w:date="2016-04-06T10:01:00Z"/>
                <w:i/>
              </w:rPr>
            </w:pPr>
            <w:ins w:id="209" w:author="SWIDERSKI Chloé" w:date="2016-04-06T10:01:00Z">
              <w:r w:rsidRPr="005B4051">
                <w:rPr>
                  <w:i/>
                </w:rPr>
                <w:t>210</w:t>
              </w:r>
            </w:ins>
          </w:p>
        </w:tc>
        <w:tc>
          <w:tcPr>
            <w:tcW w:w="1032" w:type="dxa"/>
            <w:tcPrChange w:id="210" w:author="SWIDERSKI Chloé" w:date="2016-04-06T10:01:00Z">
              <w:tcPr>
                <w:tcW w:w="1032" w:type="dxa"/>
              </w:tcPr>
            </w:tcPrChange>
          </w:tcPr>
          <w:p w:rsidR="003479F4" w:rsidRPr="005B4051" w:rsidRDefault="003479F4" w:rsidP="005101FC">
            <w:pPr>
              <w:rPr>
                <w:ins w:id="211" w:author="SWIDERSKI Chloé" w:date="2016-04-06T10:01:00Z"/>
                <w:i/>
              </w:rPr>
            </w:pPr>
            <w:ins w:id="212" w:author="SWIDERSKI Chloé" w:date="2016-04-06T10:01:00Z">
              <w:r w:rsidRPr="005B4051">
                <w:rPr>
                  <w:i/>
                </w:rPr>
                <w:t>45</w:t>
              </w:r>
            </w:ins>
          </w:p>
        </w:tc>
        <w:tc>
          <w:tcPr>
            <w:tcW w:w="872" w:type="dxa"/>
            <w:tcPrChange w:id="213" w:author="SWIDERSKI Chloé" w:date="2016-04-06T10:01:00Z">
              <w:tcPr>
                <w:tcW w:w="872" w:type="dxa"/>
              </w:tcPr>
            </w:tcPrChange>
          </w:tcPr>
          <w:p w:rsidR="003479F4" w:rsidRPr="005B4051" w:rsidRDefault="003479F4" w:rsidP="005101FC">
            <w:pPr>
              <w:rPr>
                <w:ins w:id="214" w:author="SWIDERSKI Chloé" w:date="2016-04-06T10:01:00Z"/>
                <w:i/>
              </w:rPr>
            </w:pPr>
            <w:ins w:id="215" w:author="SWIDERSKI Chloé" w:date="2016-04-06T10:01:00Z">
              <w:r w:rsidRPr="005B4051">
                <w:rPr>
                  <w:i/>
                </w:rPr>
                <w:t>1</w:t>
              </w:r>
            </w:ins>
          </w:p>
        </w:tc>
        <w:tc>
          <w:tcPr>
            <w:tcW w:w="1042" w:type="dxa"/>
            <w:tcPrChange w:id="216" w:author="SWIDERSKI Chloé" w:date="2016-04-06T10:01:00Z">
              <w:tcPr>
                <w:tcW w:w="1042" w:type="dxa"/>
              </w:tcPr>
            </w:tcPrChange>
          </w:tcPr>
          <w:p w:rsidR="003479F4" w:rsidRPr="005B4051" w:rsidRDefault="003479F4" w:rsidP="005101FC">
            <w:pPr>
              <w:rPr>
                <w:ins w:id="217" w:author="SWIDERSKI Chloé" w:date="2016-04-06T10:01:00Z"/>
                <w:i/>
              </w:rPr>
            </w:pPr>
            <w:ins w:id="218" w:author="SWIDERSKI Chloé" w:date="2016-04-06T10:01:00Z">
              <w:r w:rsidRPr="005B4051">
                <w:rPr>
                  <w:i/>
                </w:rPr>
                <w:t>750</w:t>
              </w:r>
            </w:ins>
          </w:p>
        </w:tc>
        <w:tc>
          <w:tcPr>
            <w:tcW w:w="1036" w:type="dxa"/>
            <w:tcPrChange w:id="219" w:author="SWIDERSKI Chloé" w:date="2016-04-06T10:01:00Z">
              <w:tcPr>
                <w:tcW w:w="1022" w:type="dxa"/>
              </w:tcPr>
            </w:tcPrChange>
          </w:tcPr>
          <w:p w:rsidR="003479F4" w:rsidRPr="005B4051" w:rsidRDefault="003479F4" w:rsidP="005101FC">
            <w:pPr>
              <w:rPr>
                <w:ins w:id="220" w:author="SWIDERSKI Chloé" w:date="2016-04-06T10:01:00Z"/>
                <w:i/>
              </w:rPr>
            </w:pPr>
            <w:ins w:id="221" w:author="SWIDERSKI Chloé" w:date="2016-04-06T10:01:00Z">
              <w:r w:rsidRPr="005B4051">
                <w:rPr>
                  <w:i/>
                </w:rPr>
                <w:t>112.5</w:t>
              </w:r>
            </w:ins>
          </w:p>
        </w:tc>
        <w:tc>
          <w:tcPr>
            <w:tcW w:w="1022" w:type="dxa"/>
            <w:tcPrChange w:id="222" w:author="SWIDERSKI Chloé" w:date="2016-04-06T10:01:00Z">
              <w:tcPr>
                <w:tcW w:w="1022" w:type="dxa"/>
              </w:tcPr>
            </w:tcPrChange>
          </w:tcPr>
          <w:p w:rsidR="003479F4" w:rsidRPr="005B4051" w:rsidRDefault="003479F4" w:rsidP="005101FC">
            <w:pPr>
              <w:rPr>
                <w:ins w:id="223" w:author="SWIDERSKI Chloé" w:date="2016-04-06T10:01:00Z"/>
                <w:i/>
              </w:rPr>
            </w:pPr>
            <w:ins w:id="224" w:author="SWIDERSKI Chloé" w:date="2016-04-06T10:01:00Z">
              <w:r w:rsidRPr="005B4051">
                <w:rPr>
                  <w:i/>
                </w:rPr>
                <w:t>15</w:t>
              </w:r>
            </w:ins>
          </w:p>
        </w:tc>
      </w:tr>
      <w:tr w:rsidR="003479F4" w:rsidRPr="005B4051" w:rsidTr="003479F4">
        <w:tblPrEx>
          <w:tblW w:w="0" w:type="auto"/>
          <w:tblPrExChange w:id="225" w:author="SWIDERSKI Chloé" w:date="2016-04-06T10:01:00Z">
            <w:tblPrEx>
              <w:tblW w:w="0" w:type="auto"/>
            </w:tblPrEx>
          </w:tblPrExChange>
        </w:tblPrEx>
        <w:trPr>
          <w:ins w:id="226" w:author="SWIDERSKI Chloé" w:date="2016-04-06T10:01:00Z"/>
        </w:trPr>
        <w:tc>
          <w:tcPr>
            <w:tcW w:w="902" w:type="dxa"/>
            <w:tcPrChange w:id="227" w:author="SWIDERSKI Chloé" w:date="2016-04-06T10:01:00Z">
              <w:tcPr>
                <w:tcW w:w="902" w:type="dxa"/>
              </w:tcPr>
            </w:tcPrChange>
          </w:tcPr>
          <w:p w:rsidR="003479F4" w:rsidRPr="005B4051" w:rsidRDefault="003479F4" w:rsidP="005101FC">
            <w:pPr>
              <w:rPr>
                <w:ins w:id="228" w:author="SWIDERSKI Chloé" w:date="2016-04-06T10:01:00Z"/>
                <w:i/>
              </w:rPr>
            </w:pPr>
            <w:ins w:id="229" w:author="SWIDERSKI Chloé" w:date="2016-04-06T10:01:00Z">
              <w:r w:rsidRPr="005B4051">
                <w:rPr>
                  <w:i/>
                </w:rPr>
                <w:t>2</w:t>
              </w:r>
            </w:ins>
          </w:p>
        </w:tc>
        <w:tc>
          <w:tcPr>
            <w:tcW w:w="1354" w:type="dxa"/>
            <w:tcPrChange w:id="230" w:author="SWIDERSKI Chloé" w:date="2016-04-06T10:01:00Z">
              <w:tcPr>
                <w:tcW w:w="1354" w:type="dxa"/>
              </w:tcPr>
            </w:tcPrChange>
          </w:tcPr>
          <w:p w:rsidR="003479F4" w:rsidRPr="005B4051" w:rsidRDefault="003479F4" w:rsidP="005101FC">
            <w:pPr>
              <w:rPr>
                <w:ins w:id="231" w:author="SWIDERSKI Chloé" w:date="2016-04-06T10:01:00Z"/>
                <w:i/>
              </w:rPr>
            </w:pPr>
            <w:ins w:id="232" w:author="SWIDERSKI Chloé" w:date="2016-04-06T10:01:00Z">
              <w:r w:rsidRPr="005B4051">
                <w:rPr>
                  <w:i/>
                </w:rPr>
                <w:t>250</w:t>
              </w:r>
            </w:ins>
          </w:p>
        </w:tc>
        <w:tc>
          <w:tcPr>
            <w:tcW w:w="897" w:type="dxa"/>
            <w:tcPrChange w:id="233" w:author="SWIDERSKI Chloé" w:date="2016-04-06T10:01:00Z">
              <w:tcPr>
                <w:tcW w:w="897" w:type="dxa"/>
              </w:tcPr>
            </w:tcPrChange>
          </w:tcPr>
          <w:p w:rsidR="003479F4" w:rsidRPr="005B4051" w:rsidRDefault="003479F4" w:rsidP="005101FC">
            <w:pPr>
              <w:rPr>
                <w:ins w:id="234" w:author="SWIDERSKI Chloé" w:date="2016-04-06T10:01:00Z"/>
                <w:i/>
              </w:rPr>
            </w:pPr>
            <w:ins w:id="235" w:author="SWIDERSKI Chloé" w:date="2016-04-06T10:01:00Z">
              <w:r w:rsidRPr="005B4051">
                <w:rPr>
                  <w:i/>
                </w:rPr>
                <w:t>100</w:t>
              </w:r>
            </w:ins>
          </w:p>
        </w:tc>
        <w:tc>
          <w:tcPr>
            <w:tcW w:w="1032" w:type="dxa"/>
            <w:tcPrChange w:id="236" w:author="SWIDERSKI Chloé" w:date="2016-04-06T10:01:00Z">
              <w:tcPr>
                <w:tcW w:w="1032" w:type="dxa"/>
              </w:tcPr>
            </w:tcPrChange>
          </w:tcPr>
          <w:p w:rsidR="003479F4" w:rsidRPr="005B4051" w:rsidRDefault="003479F4" w:rsidP="005101FC">
            <w:pPr>
              <w:rPr>
                <w:ins w:id="237" w:author="SWIDERSKI Chloé" w:date="2016-04-06T10:01:00Z"/>
                <w:i/>
              </w:rPr>
            </w:pPr>
            <w:ins w:id="238" w:author="SWIDERSKI Chloé" w:date="2016-04-06T10:01:00Z">
              <w:r w:rsidRPr="005B4051">
                <w:rPr>
                  <w:i/>
                </w:rPr>
                <w:t>15</w:t>
              </w:r>
            </w:ins>
          </w:p>
        </w:tc>
        <w:tc>
          <w:tcPr>
            <w:tcW w:w="872" w:type="dxa"/>
            <w:tcPrChange w:id="239" w:author="SWIDERSKI Chloé" w:date="2016-04-06T10:01:00Z">
              <w:tcPr>
                <w:tcW w:w="872" w:type="dxa"/>
              </w:tcPr>
            </w:tcPrChange>
          </w:tcPr>
          <w:p w:rsidR="003479F4" w:rsidRPr="005B4051" w:rsidRDefault="003479F4" w:rsidP="005101FC">
            <w:pPr>
              <w:rPr>
                <w:ins w:id="240" w:author="SWIDERSKI Chloé" w:date="2016-04-06T10:01:00Z"/>
                <w:i/>
              </w:rPr>
            </w:pPr>
            <w:ins w:id="241" w:author="SWIDERSKI Chloé" w:date="2016-04-06T10:01:00Z">
              <w:r w:rsidRPr="005B4051">
                <w:rPr>
                  <w:i/>
                </w:rPr>
                <w:t>1</w:t>
              </w:r>
            </w:ins>
          </w:p>
        </w:tc>
        <w:tc>
          <w:tcPr>
            <w:tcW w:w="1042" w:type="dxa"/>
            <w:tcPrChange w:id="242" w:author="SWIDERSKI Chloé" w:date="2016-04-06T10:01:00Z">
              <w:tcPr>
                <w:tcW w:w="1042" w:type="dxa"/>
              </w:tcPr>
            </w:tcPrChange>
          </w:tcPr>
          <w:p w:rsidR="003479F4" w:rsidRPr="005B4051" w:rsidRDefault="003479F4" w:rsidP="005101FC">
            <w:pPr>
              <w:rPr>
                <w:ins w:id="243" w:author="SWIDERSKI Chloé" w:date="2016-04-06T10:01:00Z"/>
                <w:i/>
              </w:rPr>
            </w:pPr>
            <w:ins w:id="244" w:author="SWIDERSKI Chloé" w:date="2016-04-06T10:01:00Z">
              <w:r w:rsidRPr="005B4051">
                <w:rPr>
                  <w:i/>
                </w:rPr>
                <w:t>750</w:t>
              </w:r>
            </w:ins>
          </w:p>
        </w:tc>
        <w:tc>
          <w:tcPr>
            <w:tcW w:w="1036" w:type="dxa"/>
            <w:tcPrChange w:id="245" w:author="SWIDERSKI Chloé" w:date="2016-04-06T10:01:00Z">
              <w:tcPr>
                <w:tcW w:w="1022" w:type="dxa"/>
              </w:tcPr>
            </w:tcPrChange>
          </w:tcPr>
          <w:p w:rsidR="003479F4" w:rsidRPr="005B4051" w:rsidRDefault="003479F4" w:rsidP="005101FC">
            <w:pPr>
              <w:rPr>
                <w:ins w:id="246" w:author="SWIDERSKI Chloé" w:date="2016-04-06T10:01:00Z"/>
                <w:i/>
              </w:rPr>
            </w:pPr>
            <w:ins w:id="247" w:author="SWIDERSKI Chloé" w:date="2016-04-06T10:01:00Z">
              <w:r w:rsidRPr="005B4051">
                <w:rPr>
                  <w:i/>
                </w:rPr>
                <w:t>37.5</w:t>
              </w:r>
            </w:ins>
          </w:p>
        </w:tc>
        <w:tc>
          <w:tcPr>
            <w:tcW w:w="1022" w:type="dxa"/>
            <w:tcPrChange w:id="248" w:author="SWIDERSKI Chloé" w:date="2016-04-06T10:01:00Z">
              <w:tcPr>
                <w:tcW w:w="1022" w:type="dxa"/>
              </w:tcPr>
            </w:tcPrChange>
          </w:tcPr>
          <w:p w:rsidR="003479F4" w:rsidRPr="005B4051" w:rsidRDefault="003479F4" w:rsidP="005101FC">
            <w:pPr>
              <w:rPr>
                <w:ins w:id="249" w:author="SWIDERSKI Chloé" w:date="2016-04-06T10:01:00Z"/>
                <w:i/>
              </w:rPr>
            </w:pPr>
            <w:ins w:id="250" w:author="SWIDERSKI Chloé" w:date="2016-04-06T10:01:00Z">
              <w:r w:rsidRPr="005B4051">
                <w:rPr>
                  <w:i/>
                </w:rPr>
                <w:t>5</w:t>
              </w:r>
            </w:ins>
          </w:p>
        </w:tc>
      </w:tr>
    </w:tbl>
    <w:p w:rsidR="003479F4" w:rsidRDefault="003479F4" w:rsidP="003479F4">
      <w:pPr>
        <w:rPr>
          <w:ins w:id="251" w:author="SWIDERSKI Chloé" w:date="2016-04-06T10:01:00Z"/>
        </w:rPr>
      </w:pPr>
    </w:p>
    <w:p w:rsidR="003479F4" w:rsidRDefault="003479F4" w:rsidP="006B6CFD"/>
    <w:p w:rsidR="00F961BE" w:rsidRDefault="000D5768" w:rsidP="006B6CFD">
      <w:pPr>
        <w:pStyle w:val="Titre2"/>
      </w:pPr>
      <w:r>
        <w:t xml:space="preserve">2.5- </w:t>
      </w:r>
      <w:r w:rsidR="00F961BE">
        <w:t xml:space="preserve">Calcul des statistiques sur les variables </w:t>
      </w:r>
      <w:del w:id="252" w:author="SWIDERSKI Chloé" w:date="2016-04-06T09:37:00Z">
        <w:r w:rsidR="00F961BE" w:rsidDel="0095249F">
          <w:delText xml:space="preserve">qualitatives </w:delText>
        </w:r>
      </w:del>
      <w:ins w:id="253" w:author="SWIDERSKI Chloé" w:date="2016-04-06T09:37:00Z">
        <w:r w:rsidR="0095249F">
          <w:t xml:space="preserve">quantitatives </w:t>
        </w:r>
      </w:ins>
      <w:r w:rsidR="00F961BE">
        <w:t>pour chaque couple UTT/Horizon</w:t>
      </w:r>
    </w:p>
    <w:p w:rsidR="006B6CFD" w:rsidRDefault="006B6CFD" w:rsidP="006B6CFD"/>
    <w:p w:rsidR="006B6CFD" w:rsidRDefault="006B6CFD" w:rsidP="006B6CFD">
      <w:r>
        <w:t>Dans le script</w:t>
      </w:r>
      <w:r w:rsidR="00F52EB6">
        <w:t>,</w:t>
      </w:r>
      <w:r>
        <w:t xml:space="preserve"> on définit les champs correspondants aux vari</w:t>
      </w:r>
      <w:r w:rsidR="00F36409">
        <w:t xml:space="preserve">ables quantitatives des strates. On prendra toujours le champ </w:t>
      </w:r>
      <w:commentRangeStart w:id="254"/>
      <w:r w:rsidR="00F36409">
        <w:t>« moyenne» ou « modale </w:t>
      </w:r>
      <w:commentRangeEnd w:id="254"/>
      <w:r w:rsidR="005757BA">
        <w:rPr>
          <w:rStyle w:val="Marquedecommentaire"/>
        </w:rPr>
        <w:commentReference w:id="254"/>
      </w:r>
      <w:r w:rsidR="00F36409">
        <w:t xml:space="preserve">» de </w:t>
      </w:r>
      <w:proofErr w:type="spellStart"/>
      <w:r w:rsidR="00F36409">
        <w:t>Donesol</w:t>
      </w:r>
      <w:proofErr w:type="spellEnd"/>
      <w:r w:rsidR="00F36409">
        <w:t>.</w:t>
      </w:r>
    </w:p>
    <w:p w:rsidR="006B6CFD" w:rsidRDefault="006B6CFD" w:rsidP="006B6CFD">
      <w:r>
        <w:t>Boucle 1 : Pour les variables i définies de 1 à m :</w:t>
      </w:r>
    </w:p>
    <w:p w:rsidR="006B6CFD" w:rsidRDefault="006B6CFD" w:rsidP="006B6CFD">
      <w:r>
        <w:tab/>
        <w:t xml:space="preserve">Boucle 2 : Pour chaque couple UTT/Horizon </w:t>
      </w:r>
      <w:commentRangeStart w:id="255"/>
      <w:r>
        <w:t>j</w:t>
      </w:r>
      <w:commentRangeEnd w:id="255"/>
      <w:r w:rsidR="005757BA">
        <w:rPr>
          <w:rStyle w:val="Marquedecommentaire"/>
        </w:rPr>
        <w:commentReference w:id="255"/>
      </w:r>
      <w:r>
        <w:t xml:space="preserve"> de 1 à n :</w:t>
      </w:r>
    </w:p>
    <w:p w:rsidR="006B6CFD" w:rsidRDefault="006B6CFD" w:rsidP="00F36409">
      <w:pPr>
        <w:pStyle w:val="Paragraphedeliste"/>
        <w:numPr>
          <w:ilvl w:val="1"/>
          <w:numId w:val="4"/>
        </w:numPr>
      </w:pPr>
      <w:r>
        <w:t xml:space="preserve">On fait la moyenne pondérée (MP) par la surface des UTS qui composent l’UTT de la variable i mesurée dans la strate de chaque </w:t>
      </w:r>
      <w:del w:id="256" w:author="Bertrand Laroche" w:date="2016-04-06T07:31:00Z">
        <w:r w:rsidDel="009B1E4E">
          <w:delText>UT</w:delText>
        </w:r>
        <w:r w:rsidR="000D5768" w:rsidDel="009B1E4E">
          <w:delText>s</w:delText>
        </w:r>
        <w:r w:rsidDel="009B1E4E">
          <w:delText xml:space="preserve"> </w:delText>
        </w:r>
      </w:del>
      <w:ins w:id="257" w:author="Bertrand Laroche" w:date="2016-04-06T07:31:00Z">
        <w:r w:rsidR="009B1E4E">
          <w:t xml:space="preserve">UTS </w:t>
        </w:r>
      </w:ins>
      <w:r>
        <w:t>correspondantes</w:t>
      </w:r>
      <w:r w:rsidR="000D5768">
        <w:t>.</w:t>
      </w:r>
    </w:p>
    <w:p w:rsidR="003479F4" w:rsidRPr="005B4051" w:rsidRDefault="00422F3E" w:rsidP="000D5768">
      <w:pPr>
        <w:rPr>
          <w:ins w:id="258" w:author="SWIDERSKI Chloé" w:date="2016-04-06T10:11:00Z"/>
          <w:rFonts w:eastAsiaTheme="minorEastAsia"/>
        </w:rPr>
      </w:pPr>
      <w:commentRangeStart w:id="259"/>
      <m:oMathPara>
        <m:oMath>
          <m:r>
            <w:rPr>
              <w:rFonts w:ascii="Cambria Math" w:hAnsi="Cambria Math"/>
            </w:rPr>
            <m:t>MP</m:t>
          </m:r>
          <m:d>
            <m:dPr>
              <m:ctrlPr>
                <w:rPr>
                  <w:rFonts w:ascii="Cambria Math" w:hAnsi="Cambria Math"/>
                  <w:i/>
                </w:rPr>
              </m:ctrlPr>
            </m:dPr>
            <m:e>
              <m:sSub>
                <m:sSubPr>
                  <m:ctrlPr>
                    <w:rPr>
                      <w:rFonts w:ascii="Cambria Math" w:hAnsi="Cambria Math"/>
                      <w:i/>
                    </w:rPr>
                  </m:ctrlPr>
                </m:sSubPr>
                <m:e>
                  <m:r>
                    <w:rPr>
                      <w:rFonts w:ascii="Cambria Math" w:hAnsi="Cambria Math"/>
                    </w:rPr>
                    <m:t>Var</m:t>
                  </m:r>
                </m:e>
                <m:sub>
                  <m:r>
                    <w:rPr>
                      <w:rFonts w:ascii="Cambria Math" w:hAnsi="Cambria Math"/>
                    </w:rPr>
                    <m:t>i</m:t>
                  </m:r>
                </m:sub>
              </m:sSub>
              <m:r>
                <w:ins w:id="260" w:author="SWIDERSKI Chloé" w:date="2016-04-06T10:13:00Z">
                  <w:rPr>
                    <w:rFonts w:ascii="Cambria Math" w:hAnsi="Cambria Math"/>
                  </w:rPr>
                  <m:t xml:space="preserve"> de </m:t>
                </w:ins>
              </m:r>
              <m:sSup>
                <m:sSupPr>
                  <m:ctrlPr>
                    <w:ins w:id="261" w:author="SWIDERSKI Chloé" w:date="2016-04-06T10:13:00Z">
                      <w:rPr>
                        <w:rFonts w:ascii="Cambria Math" w:hAnsi="Cambria Math"/>
                        <w:i/>
                      </w:rPr>
                    </w:ins>
                  </m:ctrlPr>
                </m:sSupPr>
                <m:e>
                  <m:r>
                    <w:ins w:id="262" w:author="SWIDERSKI Chloé" w:date="2016-04-06T10:13:00Z">
                      <w:rPr>
                        <w:rFonts w:ascii="Cambria Math" w:hAnsi="Cambria Math"/>
                      </w:rPr>
                      <m:t>l</m:t>
                    </w:ins>
                  </m:r>
                </m:e>
                <m:sup>
                  <m:r>
                    <w:ins w:id="263" w:author="SWIDERSKI Chloé" w:date="2016-04-06T10:13:00Z">
                      <w:rPr>
                        <w:rFonts w:ascii="Cambria Math" w:hAnsi="Cambria Math"/>
                      </w:rPr>
                      <m:t>'</m:t>
                    </w:ins>
                  </m:r>
                </m:sup>
              </m:sSup>
              <m:r>
                <w:ins w:id="264" w:author="SWIDERSKI Chloé" w:date="2016-04-06T10:13:00Z">
                  <w:rPr>
                    <w:rFonts w:ascii="Cambria Math" w:hAnsi="Cambria Math"/>
                  </w:rPr>
                  <m:t>UTT j</m:t>
                </w:ins>
              </m:r>
            </m:e>
          </m:d>
          <m:r>
            <w:rPr>
              <w:rFonts w:ascii="Cambria Math" w:hAnsi="Cambria Math"/>
            </w:rPr>
            <m:t>=</m:t>
          </m:r>
          <m:r>
            <w:ins w:id="265" w:author="SWIDERSKI Chloé" w:date="2016-04-06T10:13:00Z">
              <w:rPr>
                <w:rFonts w:ascii="Cambria Math" w:hAnsi="Cambria Math"/>
              </w:rPr>
              <m:t xml:space="preserve"> </m:t>
            </w:ins>
          </m:r>
          <m:f>
            <m:fPr>
              <m:ctrlPr>
                <w:ins w:id="266" w:author="SWIDERSKI Chloé" w:date="2016-04-06T10:13:00Z">
                  <w:rPr>
                    <w:rFonts w:ascii="Cambria Math" w:hAnsi="Cambria Math"/>
                    <w:i/>
                  </w:rPr>
                </w:ins>
              </m:ctrlPr>
            </m:fPr>
            <m:num>
              <m:nary>
                <m:naryPr>
                  <m:chr m:val="∑"/>
                  <m:limLoc m:val="undOvr"/>
                  <m:supHide m:val="1"/>
                  <m:ctrlPr>
                    <w:ins w:id="267" w:author="SWIDERSKI Chloé" w:date="2016-04-06T10:13:00Z">
                      <w:rPr>
                        <w:rFonts w:ascii="Cambria Math" w:hAnsi="Cambria Math"/>
                        <w:i/>
                      </w:rPr>
                    </w:ins>
                  </m:ctrlPr>
                </m:naryPr>
                <m:sub>
                  <m:r>
                    <w:ins w:id="268" w:author="SWIDERSKI Chloé" w:date="2016-04-06T10:13:00Z">
                      <w:rPr>
                        <w:rFonts w:ascii="Cambria Math" w:hAnsi="Cambria Math"/>
                      </w:rPr>
                      <m:t>ij</m:t>
                    </w:ins>
                  </m:r>
                </m:sub>
                <m:sup/>
                <m:e>
                  <m:r>
                    <w:ins w:id="269" w:author="SWIDERSKI Chloé" w:date="2016-04-06T10:13:00Z">
                      <w:rPr>
                        <w:rFonts w:ascii="Cambria Math" w:hAnsi="Cambria Math"/>
                      </w:rPr>
                      <m:t>(</m:t>
                    </w:ins>
                  </m:r>
                </m:e>
              </m:nary>
              <m:sSub>
                <m:sSubPr>
                  <m:ctrlPr>
                    <w:ins w:id="270" w:author="SWIDERSKI Chloé" w:date="2016-04-06T10:13:00Z">
                      <w:rPr>
                        <w:rFonts w:ascii="Cambria Math" w:hAnsi="Cambria Math"/>
                        <w:i/>
                      </w:rPr>
                    </w:ins>
                  </m:ctrlPr>
                </m:sSubPr>
                <m:e>
                  <m:r>
                    <w:ins w:id="271" w:author="SWIDERSKI Chloé" w:date="2016-04-06T10:13:00Z">
                      <w:rPr>
                        <w:rFonts w:ascii="Cambria Math" w:hAnsi="Cambria Math"/>
                      </w:rPr>
                      <m:t xml:space="preserve">surf_uts </m:t>
                    </w:ins>
                  </m:r>
                </m:e>
                <m:sub>
                  <m:r>
                    <w:ins w:id="272" w:author="SWIDERSKI Chloé" w:date="2016-04-06T10:13:00Z">
                      <w:rPr>
                        <w:rFonts w:ascii="Cambria Math" w:hAnsi="Cambria Math"/>
                      </w:rPr>
                      <m:t>j</m:t>
                    </w:ins>
                  </m:r>
                </m:sub>
              </m:sSub>
              <m:r>
                <w:ins w:id="273" w:author="SWIDERSKI Chloé" w:date="2016-04-06T10:13:00Z">
                  <w:rPr>
                    <w:rFonts w:ascii="Cambria Math" w:hAnsi="Cambria Math"/>
                  </w:rPr>
                  <m:t xml:space="preserve">x </m:t>
                </w:ins>
              </m:r>
              <m:sSub>
                <m:sSubPr>
                  <m:ctrlPr>
                    <w:ins w:id="274" w:author="SWIDERSKI Chloé" w:date="2016-04-06T10:13:00Z">
                      <w:rPr>
                        <w:rFonts w:ascii="Cambria Math" w:hAnsi="Cambria Math"/>
                        <w:i/>
                      </w:rPr>
                    </w:ins>
                  </m:ctrlPr>
                </m:sSubPr>
                <m:e>
                  <m:r>
                    <w:ins w:id="275" w:author="SWIDERSKI Chloé" w:date="2016-04-06T10:13:00Z">
                      <w:rPr>
                        <w:rFonts w:ascii="Cambria Math" w:hAnsi="Cambria Math"/>
                      </w:rPr>
                      <m:t>var</m:t>
                    </w:ins>
                  </m:r>
                </m:e>
                <m:sub>
                  <m:r>
                    <w:ins w:id="276" w:author="SWIDERSKI Chloé" w:date="2016-04-06T10:13:00Z">
                      <w:rPr>
                        <w:rFonts w:ascii="Cambria Math" w:hAnsi="Cambria Math"/>
                      </w:rPr>
                      <m:t>ij</m:t>
                    </w:ins>
                  </m:r>
                </m:sub>
              </m:sSub>
              <m:r>
                <w:ins w:id="277" w:author="SWIDERSKI Chloé" w:date="2016-04-06T10:13:00Z">
                  <w:rPr>
                    <w:rFonts w:ascii="Cambria Math" w:hAnsi="Cambria Math"/>
                  </w:rPr>
                  <m:t xml:space="preserve"> )</m:t>
                </w:ins>
              </m:r>
            </m:num>
            <m:den>
              <m:nary>
                <m:naryPr>
                  <m:chr m:val="∑"/>
                  <m:limLoc m:val="undOvr"/>
                  <m:supHide m:val="1"/>
                  <m:ctrlPr>
                    <w:ins w:id="278" w:author="SWIDERSKI Chloé" w:date="2016-04-06T10:18:00Z">
                      <w:rPr>
                        <w:rFonts w:ascii="Cambria Math" w:hAnsi="Cambria Math"/>
                        <w:i/>
                      </w:rPr>
                    </w:ins>
                  </m:ctrlPr>
                </m:naryPr>
                <m:sub>
                  <m:r>
                    <w:ins w:id="279" w:author="SWIDERSKI Chloé" w:date="2016-04-06T10:18:00Z">
                      <w:rPr>
                        <w:rFonts w:ascii="Cambria Math" w:hAnsi="Cambria Math"/>
                      </w:rPr>
                      <m:t>j</m:t>
                    </w:ins>
                  </m:r>
                </m:sub>
                <m:sup/>
                <m:e>
                  <m:sSub>
                    <m:sSubPr>
                      <m:ctrlPr>
                        <w:ins w:id="280" w:author="SWIDERSKI Chloé" w:date="2016-04-06T10:18:00Z">
                          <w:rPr>
                            <w:rFonts w:ascii="Cambria Math" w:hAnsi="Cambria Math"/>
                            <w:i/>
                          </w:rPr>
                        </w:ins>
                      </m:ctrlPr>
                    </m:sSubPr>
                    <m:e>
                      <m:r>
                        <w:ins w:id="281" w:author="SWIDERSKI Chloé" w:date="2016-04-06T10:18:00Z">
                          <w:rPr>
                            <w:rFonts w:ascii="Cambria Math" w:hAnsi="Cambria Math"/>
                          </w:rPr>
                          <m:t>surf_uts</m:t>
                        </w:ins>
                      </m:r>
                    </m:e>
                    <m:sub>
                      <m:r>
                        <w:ins w:id="282" w:author="SWIDERSKI Chloé" w:date="2016-04-06T10:18:00Z">
                          <w:rPr>
                            <w:rFonts w:ascii="Cambria Math" w:hAnsi="Cambria Math"/>
                          </w:rPr>
                          <m:t>j</m:t>
                        </w:ins>
                      </m:r>
                    </m:sub>
                  </m:sSub>
                </m:e>
              </m:nary>
            </m:den>
          </m:f>
        </m:oMath>
      </m:oMathPara>
    </w:p>
    <w:commentRangeEnd w:id="259"/>
    <w:p w:rsidR="000D5768" w:rsidRDefault="00422F3E" w:rsidP="005B4051">
      <w:pPr>
        <w:pStyle w:val="Paragraphedeliste"/>
        <w:numPr>
          <w:ilvl w:val="1"/>
          <w:numId w:val="4"/>
        </w:numPr>
      </w:pPr>
      <m:oMath>
        <m:r>
          <m:rPr>
            <m:sty m:val="p"/>
          </m:rPr>
          <w:rPr>
            <w:rStyle w:val="Marquedecommentaire"/>
            <w:rFonts w:ascii="Cambria Math" w:hAnsi="Cambria Math"/>
          </w:rPr>
          <w:commentReference w:id="259"/>
        </m:r>
      </m:oMath>
      <w:r w:rsidR="00F36409">
        <w:t xml:space="preserve">On calcule </w:t>
      </w:r>
      <w:proofErr w:type="gramStart"/>
      <w:r w:rsidR="00F36409">
        <w:t>le</w:t>
      </w:r>
      <w:proofErr w:type="gramEnd"/>
      <w:r w:rsidR="00F36409">
        <w:t xml:space="preserve"> min et le max pour le couple UTT/Horizon : on prend le minimum et le maximum des valeurs modales (</w:t>
      </w:r>
      <w:proofErr w:type="spellStart"/>
      <w:r w:rsidR="00F36409">
        <w:t>Donesol</w:t>
      </w:r>
      <w:proofErr w:type="spellEnd"/>
      <w:r w:rsidR="00F36409">
        <w:t>) prise par chaque couple UTS/strate</w:t>
      </w:r>
    </w:p>
    <w:p w:rsidR="005101FC" w:rsidRDefault="005101FC" w:rsidP="005101FC">
      <w:pPr>
        <w:pStyle w:val="Titre3"/>
        <w:rPr>
          <w:ins w:id="283" w:author="SWIDERSKI Chloé" w:date="2016-04-06T10:41:00Z"/>
          <w:b w:val="0"/>
        </w:rPr>
      </w:pPr>
      <w:ins w:id="284" w:author="Bertrand Laroche" w:date="2016-04-06T07:36:00Z">
        <w:r w:rsidRPr="00703F21">
          <w:rPr>
            <w:b w:val="0"/>
          </w:rPr>
          <w:lastRenderedPageBreak/>
          <w:t>Exemple</w:t>
        </w:r>
      </w:ins>
      <w:ins w:id="285" w:author="SWIDERSKI Chloé" w:date="2016-04-06T10:35:00Z">
        <w:r>
          <w:rPr>
            <w:b w:val="0"/>
          </w:rPr>
          <w:t xml:space="preserve"> 1</w:t>
        </w:r>
      </w:ins>
      <w:ins w:id="286" w:author="Bertrand Laroche" w:date="2016-04-06T07:36:00Z">
        <w:r w:rsidRPr="00703F21">
          <w:rPr>
            <w:b w:val="0"/>
          </w:rPr>
          <w:t xml:space="preserve"> : </w:t>
        </w:r>
      </w:ins>
      <w:ins w:id="287" w:author="SWIDERSKI Chloé" w:date="2016-04-06T10:35:00Z">
        <w:r>
          <w:rPr>
            <w:b w:val="0"/>
          </w:rPr>
          <w:t xml:space="preserve">cas d’une couche </w:t>
        </w:r>
      </w:ins>
      <w:ins w:id="288" w:author="SWIDERSKI Chloé" w:date="2016-04-06T10:36:00Z">
        <w:r>
          <w:rPr>
            <w:b w:val="0"/>
          </w:rPr>
          <w:t>composée d’une unique strate par UTS</w:t>
        </w:r>
      </w:ins>
      <w:ins w:id="289" w:author="SWIDERSKI Chloé" w:date="2016-04-06T10:35:00Z">
        <w:r>
          <w:rPr>
            <w:b w:val="0"/>
          </w:rPr>
          <w:t xml:space="preserve"> </w:t>
        </w:r>
      </w:ins>
    </w:p>
    <w:p w:rsidR="00E3348E" w:rsidRDefault="00E3348E" w:rsidP="00E3348E">
      <w:pPr>
        <w:pStyle w:val="Titre3"/>
        <w:rPr>
          <w:b w:val="0"/>
        </w:rPr>
      </w:pPr>
    </w:p>
    <w:tbl>
      <w:tblPr>
        <w:tblStyle w:val="Grilledutableau"/>
        <w:tblW w:w="0" w:type="auto"/>
        <w:tblLook w:val="04A0" w:firstRow="1" w:lastRow="0" w:firstColumn="1" w:lastColumn="0" w:noHBand="0" w:noVBand="1"/>
      </w:tblPr>
      <w:tblGrid>
        <w:gridCol w:w="959"/>
        <w:gridCol w:w="992"/>
        <w:gridCol w:w="1276"/>
        <w:gridCol w:w="1134"/>
        <w:gridCol w:w="1134"/>
        <w:gridCol w:w="1364"/>
      </w:tblGrid>
      <w:tr w:rsidR="00E3348E" w:rsidTr="00E3348E">
        <w:tc>
          <w:tcPr>
            <w:tcW w:w="959" w:type="dxa"/>
            <w:tcBorders>
              <w:top w:val="single" w:sz="4" w:space="0" w:color="auto"/>
              <w:left w:val="single" w:sz="4" w:space="0" w:color="auto"/>
              <w:bottom w:val="single" w:sz="4" w:space="0" w:color="auto"/>
              <w:right w:val="single" w:sz="4" w:space="0" w:color="auto"/>
            </w:tcBorders>
            <w:hideMark/>
          </w:tcPr>
          <w:p w:rsidR="00E3348E" w:rsidRDefault="00E3348E">
            <w:r>
              <w:t>UTS</w:t>
            </w:r>
          </w:p>
        </w:tc>
        <w:tc>
          <w:tcPr>
            <w:tcW w:w="992" w:type="dxa"/>
            <w:tcBorders>
              <w:top w:val="single" w:sz="4" w:space="0" w:color="auto"/>
              <w:left w:val="single" w:sz="4" w:space="0" w:color="auto"/>
              <w:bottom w:val="single" w:sz="4" w:space="0" w:color="auto"/>
              <w:right w:val="single" w:sz="4" w:space="0" w:color="auto"/>
            </w:tcBorders>
            <w:hideMark/>
          </w:tcPr>
          <w:p w:rsidR="00E3348E" w:rsidRDefault="00E3348E">
            <w:r>
              <w:t>strate</w:t>
            </w:r>
          </w:p>
        </w:tc>
        <w:tc>
          <w:tcPr>
            <w:tcW w:w="1276" w:type="dxa"/>
            <w:tcBorders>
              <w:top w:val="single" w:sz="4" w:space="0" w:color="auto"/>
              <w:left w:val="single" w:sz="4" w:space="0" w:color="auto"/>
              <w:bottom w:val="single" w:sz="4" w:space="0" w:color="auto"/>
              <w:right w:val="single" w:sz="4" w:space="0" w:color="auto"/>
            </w:tcBorders>
            <w:hideMark/>
          </w:tcPr>
          <w:p w:rsidR="00E3348E" w:rsidRDefault="00E3348E">
            <w:r>
              <w:t>UTT</w:t>
            </w:r>
          </w:p>
        </w:tc>
        <w:tc>
          <w:tcPr>
            <w:tcW w:w="1134" w:type="dxa"/>
            <w:tcBorders>
              <w:top w:val="single" w:sz="4" w:space="0" w:color="auto"/>
              <w:left w:val="single" w:sz="4" w:space="0" w:color="auto"/>
              <w:bottom w:val="single" w:sz="4" w:space="0" w:color="auto"/>
              <w:right w:val="single" w:sz="4" w:space="0" w:color="auto"/>
            </w:tcBorders>
            <w:hideMark/>
          </w:tcPr>
          <w:p w:rsidR="00E3348E" w:rsidRDefault="00E3348E">
            <w:r>
              <w:t>H</w:t>
            </w:r>
          </w:p>
        </w:tc>
        <w:tc>
          <w:tcPr>
            <w:tcW w:w="1134" w:type="dxa"/>
            <w:tcBorders>
              <w:top w:val="single" w:sz="4" w:space="0" w:color="auto"/>
              <w:left w:val="single" w:sz="4" w:space="0" w:color="auto"/>
              <w:bottom w:val="single" w:sz="4" w:space="0" w:color="auto"/>
              <w:right w:val="single" w:sz="4" w:space="0" w:color="auto"/>
            </w:tcBorders>
            <w:hideMark/>
          </w:tcPr>
          <w:p w:rsidR="00E3348E" w:rsidRDefault="00E3348E">
            <w:r>
              <w:t>argile</w:t>
            </w:r>
          </w:p>
        </w:tc>
        <w:tc>
          <w:tcPr>
            <w:tcW w:w="1283" w:type="dxa"/>
            <w:tcBorders>
              <w:top w:val="single" w:sz="4" w:space="0" w:color="auto"/>
              <w:left w:val="single" w:sz="4" w:space="0" w:color="auto"/>
              <w:bottom w:val="single" w:sz="4" w:space="0" w:color="auto"/>
              <w:right w:val="single" w:sz="4" w:space="0" w:color="auto"/>
            </w:tcBorders>
            <w:hideMark/>
          </w:tcPr>
          <w:p w:rsidR="00E3348E" w:rsidRDefault="00E3348E">
            <w:r>
              <w:t xml:space="preserve">Pourcent </w:t>
            </w:r>
          </w:p>
          <w:p w:rsidR="00E3348E" w:rsidRDefault="00E3348E">
            <w:proofErr w:type="spellStart"/>
            <w:r>
              <w:rPr>
                <w:rFonts w:eastAsiaTheme="minorEastAsia"/>
              </w:rPr>
              <w:t>Surf_uts</w:t>
            </w:r>
            <w:proofErr w:type="spellEnd"/>
            <w:r>
              <w:rPr>
                <w:rFonts w:eastAsiaTheme="minorEastAsia"/>
              </w:rPr>
              <w:t xml:space="preserve"> / </w:t>
            </w:r>
            <w:proofErr w:type="spellStart"/>
            <w:r>
              <w:rPr>
                <w:rFonts w:eastAsiaTheme="minorEastAsia"/>
              </w:rPr>
              <w:t>Surf_utt</w:t>
            </w:r>
            <w:proofErr w:type="spellEnd"/>
            <w:r>
              <w:rPr>
                <w:rStyle w:val="Marquedecommentaire"/>
              </w:rPr>
              <w:commentReference w:id="290"/>
            </w:r>
          </w:p>
        </w:tc>
      </w:tr>
      <w:tr w:rsidR="00E3348E" w:rsidTr="00E3348E">
        <w:tc>
          <w:tcPr>
            <w:tcW w:w="959" w:type="dxa"/>
            <w:tcBorders>
              <w:top w:val="single" w:sz="4" w:space="0" w:color="auto"/>
              <w:left w:val="single" w:sz="4" w:space="0" w:color="auto"/>
              <w:bottom w:val="single" w:sz="4" w:space="0" w:color="auto"/>
              <w:right w:val="single" w:sz="4" w:space="0" w:color="auto"/>
            </w:tcBorders>
            <w:hideMark/>
          </w:tcPr>
          <w:p w:rsidR="00E3348E" w:rsidRDefault="00E3348E">
            <w:r>
              <w:t>101</w:t>
            </w:r>
          </w:p>
        </w:tc>
        <w:tc>
          <w:tcPr>
            <w:tcW w:w="992"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276"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134"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134" w:type="dxa"/>
            <w:tcBorders>
              <w:top w:val="single" w:sz="4" w:space="0" w:color="auto"/>
              <w:left w:val="single" w:sz="4" w:space="0" w:color="auto"/>
              <w:bottom w:val="single" w:sz="4" w:space="0" w:color="auto"/>
              <w:right w:val="single" w:sz="4" w:space="0" w:color="auto"/>
            </w:tcBorders>
            <w:hideMark/>
          </w:tcPr>
          <w:p w:rsidR="00E3348E" w:rsidRDefault="00E3348E">
            <w:r>
              <w:t>26</w:t>
            </w:r>
          </w:p>
        </w:tc>
        <w:tc>
          <w:tcPr>
            <w:tcW w:w="1283" w:type="dxa"/>
            <w:tcBorders>
              <w:top w:val="single" w:sz="4" w:space="0" w:color="auto"/>
              <w:left w:val="single" w:sz="4" w:space="0" w:color="auto"/>
              <w:bottom w:val="single" w:sz="4" w:space="0" w:color="auto"/>
              <w:right w:val="single" w:sz="4" w:space="0" w:color="auto"/>
            </w:tcBorders>
            <w:hideMark/>
          </w:tcPr>
          <w:p w:rsidR="00E3348E" w:rsidRDefault="00E3348E">
            <w:r>
              <w:t>10</w:t>
            </w:r>
          </w:p>
        </w:tc>
      </w:tr>
      <w:tr w:rsidR="00E3348E" w:rsidTr="00E3348E">
        <w:tc>
          <w:tcPr>
            <w:tcW w:w="959" w:type="dxa"/>
            <w:tcBorders>
              <w:top w:val="single" w:sz="4" w:space="0" w:color="auto"/>
              <w:left w:val="single" w:sz="4" w:space="0" w:color="auto"/>
              <w:bottom w:val="single" w:sz="4" w:space="0" w:color="auto"/>
              <w:right w:val="single" w:sz="4" w:space="0" w:color="auto"/>
            </w:tcBorders>
            <w:hideMark/>
          </w:tcPr>
          <w:p w:rsidR="00E3348E" w:rsidRDefault="00E3348E">
            <w:r>
              <w:t>102</w:t>
            </w:r>
          </w:p>
        </w:tc>
        <w:tc>
          <w:tcPr>
            <w:tcW w:w="992"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276"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134"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134" w:type="dxa"/>
            <w:tcBorders>
              <w:top w:val="single" w:sz="4" w:space="0" w:color="auto"/>
              <w:left w:val="single" w:sz="4" w:space="0" w:color="auto"/>
              <w:bottom w:val="single" w:sz="4" w:space="0" w:color="auto"/>
              <w:right w:val="single" w:sz="4" w:space="0" w:color="auto"/>
            </w:tcBorders>
            <w:hideMark/>
          </w:tcPr>
          <w:p w:rsidR="00E3348E" w:rsidRDefault="00E3348E">
            <w:r>
              <w:t>28</w:t>
            </w:r>
          </w:p>
        </w:tc>
        <w:tc>
          <w:tcPr>
            <w:tcW w:w="1283" w:type="dxa"/>
            <w:tcBorders>
              <w:top w:val="single" w:sz="4" w:space="0" w:color="auto"/>
              <w:left w:val="single" w:sz="4" w:space="0" w:color="auto"/>
              <w:bottom w:val="single" w:sz="4" w:space="0" w:color="auto"/>
              <w:right w:val="single" w:sz="4" w:space="0" w:color="auto"/>
            </w:tcBorders>
            <w:hideMark/>
          </w:tcPr>
          <w:p w:rsidR="00E3348E" w:rsidRDefault="00E3348E">
            <w:r>
              <w:t>25</w:t>
            </w:r>
          </w:p>
        </w:tc>
      </w:tr>
      <w:tr w:rsidR="00E3348E" w:rsidTr="00E3348E">
        <w:tc>
          <w:tcPr>
            <w:tcW w:w="959" w:type="dxa"/>
            <w:tcBorders>
              <w:top w:val="single" w:sz="4" w:space="0" w:color="auto"/>
              <w:left w:val="single" w:sz="4" w:space="0" w:color="auto"/>
              <w:bottom w:val="single" w:sz="4" w:space="0" w:color="auto"/>
              <w:right w:val="single" w:sz="4" w:space="0" w:color="auto"/>
            </w:tcBorders>
            <w:hideMark/>
          </w:tcPr>
          <w:p w:rsidR="00E3348E" w:rsidRDefault="00E3348E">
            <w:r>
              <w:t>208</w:t>
            </w:r>
          </w:p>
        </w:tc>
        <w:tc>
          <w:tcPr>
            <w:tcW w:w="992"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276"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134" w:type="dxa"/>
            <w:tcBorders>
              <w:top w:val="single" w:sz="4" w:space="0" w:color="auto"/>
              <w:left w:val="single" w:sz="4" w:space="0" w:color="auto"/>
              <w:bottom w:val="single" w:sz="4" w:space="0" w:color="auto"/>
              <w:right w:val="single" w:sz="4" w:space="0" w:color="auto"/>
            </w:tcBorders>
            <w:hideMark/>
          </w:tcPr>
          <w:p w:rsidR="00E3348E" w:rsidRDefault="00E3348E">
            <w:r>
              <w:t>1</w:t>
            </w:r>
          </w:p>
        </w:tc>
        <w:tc>
          <w:tcPr>
            <w:tcW w:w="1134" w:type="dxa"/>
            <w:tcBorders>
              <w:top w:val="single" w:sz="4" w:space="0" w:color="auto"/>
              <w:left w:val="single" w:sz="4" w:space="0" w:color="auto"/>
              <w:bottom w:val="single" w:sz="4" w:space="0" w:color="auto"/>
              <w:right w:val="single" w:sz="4" w:space="0" w:color="auto"/>
            </w:tcBorders>
            <w:hideMark/>
          </w:tcPr>
          <w:p w:rsidR="00E3348E" w:rsidRDefault="00E3348E">
            <w:r>
              <w:t>35</w:t>
            </w:r>
          </w:p>
        </w:tc>
        <w:tc>
          <w:tcPr>
            <w:tcW w:w="1283" w:type="dxa"/>
            <w:tcBorders>
              <w:top w:val="single" w:sz="4" w:space="0" w:color="auto"/>
              <w:left w:val="single" w:sz="4" w:space="0" w:color="auto"/>
              <w:bottom w:val="single" w:sz="4" w:space="0" w:color="auto"/>
              <w:right w:val="single" w:sz="4" w:space="0" w:color="auto"/>
            </w:tcBorders>
            <w:hideMark/>
          </w:tcPr>
          <w:p w:rsidR="00E3348E" w:rsidRDefault="00E3348E">
            <w:commentRangeStart w:id="291"/>
            <w:commentRangeStart w:id="292"/>
            <w:r>
              <w:t>45</w:t>
            </w:r>
            <w:commentRangeEnd w:id="291"/>
            <w:r>
              <w:rPr>
                <w:rStyle w:val="Marquedecommentaire"/>
              </w:rPr>
              <w:commentReference w:id="291"/>
            </w:r>
            <w:commentRangeEnd w:id="292"/>
            <w:r>
              <w:rPr>
                <w:rStyle w:val="Marquedecommentaire"/>
              </w:rPr>
              <w:commentReference w:id="292"/>
            </w:r>
          </w:p>
        </w:tc>
      </w:tr>
    </w:tbl>
    <w:p w:rsidR="00E3348E" w:rsidRDefault="00E3348E" w:rsidP="00E3348E"/>
    <w:p w:rsidR="00E3348E" w:rsidRPr="00E3348E" w:rsidRDefault="00E3348E">
      <w:pPr>
        <w:rPr>
          <w:ins w:id="293" w:author="Bertrand Laroche" w:date="2016-04-06T07:36:00Z"/>
        </w:rPr>
        <w:pPrChange w:id="294" w:author="SWIDERSKI Chloé" w:date="2016-04-06T10:41:00Z">
          <w:pPr>
            <w:pStyle w:val="Titre3"/>
          </w:pPr>
        </w:pPrChange>
      </w:pPr>
    </w:p>
    <w:tbl>
      <w:tblPr>
        <w:tblStyle w:val="Grilledutableau"/>
        <w:tblW w:w="8575" w:type="dxa"/>
        <w:tblLook w:val="04A0" w:firstRow="1" w:lastRow="0" w:firstColumn="1" w:lastColumn="0" w:noHBand="0" w:noVBand="1"/>
        <w:tblPrChange w:id="295" w:author="SWIDERSKI Chloé" w:date="2016-04-06T10:37:00Z">
          <w:tblPr>
            <w:tblStyle w:val="Grilledutableau"/>
            <w:tblW w:w="10686" w:type="dxa"/>
            <w:tblLook w:val="04A0" w:firstRow="1" w:lastRow="0" w:firstColumn="1" w:lastColumn="0" w:noHBand="0" w:noVBand="1"/>
          </w:tblPr>
        </w:tblPrChange>
      </w:tblPr>
      <w:tblGrid>
        <w:gridCol w:w="572"/>
        <w:gridCol w:w="959"/>
        <w:gridCol w:w="845"/>
        <w:gridCol w:w="851"/>
        <w:gridCol w:w="1115"/>
        <w:gridCol w:w="1052"/>
        <w:gridCol w:w="1783"/>
        <w:gridCol w:w="1398"/>
        <w:tblGridChange w:id="296">
          <w:tblGrid>
            <w:gridCol w:w="888"/>
            <w:gridCol w:w="959"/>
            <w:gridCol w:w="930"/>
            <w:gridCol w:w="1101"/>
            <w:gridCol w:w="1115"/>
            <w:gridCol w:w="1114"/>
            <w:gridCol w:w="1783"/>
            <w:gridCol w:w="1398"/>
          </w:tblGrid>
        </w:tblGridChange>
      </w:tblGrid>
      <w:tr w:rsidR="005101FC" w:rsidTr="005101FC">
        <w:trPr>
          <w:ins w:id="297" w:author="Bertrand Laroche" w:date="2016-04-06T07:36:00Z"/>
        </w:trPr>
        <w:tc>
          <w:tcPr>
            <w:tcW w:w="572" w:type="dxa"/>
            <w:tcPrChange w:id="298" w:author="SWIDERSKI Chloé" w:date="2016-04-06T10:37:00Z">
              <w:tcPr>
                <w:tcW w:w="888" w:type="dxa"/>
              </w:tcPr>
            </w:tcPrChange>
          </w:tcPr>
          <w:p w:rsidR="005101FC" w:rsidRDefault="005101FC" w:rsidP="005101FC">
            <w:pPr>
              <w:rPr>
                <w:ins w:id="299" w:author="SWIDERSKI Chloé" w:date="2016-04-06T10:36:00Z"/>
              </w:rPr>
            </w:pPr>
            <w:ins w:id="300" w:author="SWIDERSKI Chloé" w:date="2016-04-06T10:36:00Z">
              <w:r>
                <w:t>UTT</w:t>
              </w:r>
            </w:ins>
          </w:p>
        </w:tc>
        <w:tc>
          <w:tcPr>
            <w:tcW w:w="959" w:type="dxa"/>
            <w:tcPrChange w:id="301" w:author="SWIDERSKI Chloé" w:date="2016-04-06T10:37:00Z">
              <w:tcPr>
                <w:tcW w:w="959" w:type="dxa"/>
              </w:tcPr>
            </w:tcPrChange>
          </w:tcPr>
          <w:p w:rsidR="005101FC" w:rsidRDefault="005101FC" w:rsidP="005101FC">
            <w:pPr>
              <w:rPr>
                <w:ins w:id="302" w:author="SWIDERSKI Chloé" w:date="2016-04-06T10:36:00Z"/>
              </w:rPr>
            </w:pPr>
            <w:ins w:id="303" w:author="SWIDERSKI Chloé" w:date="2016-04-06T10:36:00Z">
              <w:r>
                <w:t>couche</w:t>
              </w:r>
            </w:ins>
          </w:p>
        </w:tc>
        <w:tc>
          <w:tcPr>
            <w:tcW w:w="845" w:type="dxa"/>
            <w:tcPrChange w:id="304" w:author="SWIDERSKI Chloé" w:date="2016-04-06T10:37:00Z">
              <w:tcPr>
                <w:tcW w:w="930" w:type="dxa"/>
              </w:tcPr>
            </w:tcPrChange>
          </w:tcPr>
          <w:p w:rsidR="005101FC" w:rsidRDefault="005101FC" w:rsidP="005101FC">
            <w:pPr>
              <w:rPr>
                <w:ins w:id="305" w:author="Bertrand Laroche" w:date="2016-04-06T07:36:00Z"/>
              </w:rPr>
            </w:pPr>
            <w:ins w:id="306" w:author="Bertrand Laroche" w:date="2016-04-06T07:36:00Z">
              <w:r>
                <w:t>strate</w:t>
              </w:r>
            </w:ins>
          </w:p>
        </w:tc>
        <w:tc>
          <w:tcPr>
            <w:tcW w:w="851" w:type="dxa"/>
            <w:tcPrChange w:id="307" w:author="SWIDERSKI Chloé" w:date="2016-04-06T10:37:00Z">
              <w:tcPr>
                <w:tcW w:w="1101" w:type="dxa"/>
              </w:tcPr>
            </w:tcPrChange>
          </w:tcPr>
          <w:p w:rsidR="005101FC" w:rsidRDefault="005101FC" w:rsidP="005101FC">
            <w:pPr>
              <w:rPr>
                <w:ins w:id="308" w:author="SWIDERSKI Chloé" w:date="2016-04-06T10:36:00Z"/>
              </w:rPr>
            </w:pPr>
            <w:ins w:id="309" w:author="SWIDERSKI Chloé" w:date="2016-04-06T10:36:00Z">
              <w:r>
                <w:t>UTS</w:t>
              </w:r>
            </w:ins>
          </w:p>
        </w:tc>
        <w:tc>
          <w:tcPr>
            <w:tcW w:w="1115" w:type="dxa"/>
            <w:tcPrChange w:id="310" w:author="SWIDERSKI Chloé" w:date="2016-04-06T10:37:00Z">
              <w:tcPr>
                <w:tcW w:w="1115" w:type="dxa"/>
              </w:tcPr>
            </w:tcPrChange>
          </w:tcPr>
          <w:p w:rsidR="005101FC" w:rsidRDefault="005101FC" w:rsidP="005101FC">
            <w:pPr>
              <w:rPr>
                <w:ins w:id="311" w:author="SWIDERSKI Chloé" w:date="2016-04-06T10:37:00Z"/>
              </w:rPr>
            </w:pPr>
            <w:proofErr w:type="spellStart"/>
            <w:ins w:id="312" w:author="SWIDERSKI Chloé" w:date="2016-04-06T10:37:00Z">
              <w:r w:rsidRPr="00891570">
                <w:rPr>
                  <w:b/>
                </w:rPr>
                <w:t>Surf_UTT</w:t>
              </w:r>
              <w:proofErr w:type="spellEnd"/>
            </w:ins>
          </w:p>
        </w:tc>
        <w:tc>
          <w:tcPr>
            <w:tcW w:w="1052" w:type="dxa"/>
            <w:tcPrChange w:id="313" w:author="SWIDERSKI Chloé" w:date="2016-04-06T10:37:00Z">
              <w:tcPr>
                <w:tcW w:w="1114" w:type="dxa"/>
              </w:tcPr>
            </w:tcPrChange>
          </w:tcPr>
          <w:p w:rsidR="005101FC" w:rsidRDefault="005101FC" w:rsidP="005101FC">
            <w:pPr>
              <w:rPr>
                <w:ins w:id="314" w:author="SWIDERSKI Chloé" w:date="2016-04-06T10:37:00Z"/>
              </w:rPr>
            </w:pPr>
            <w:proofErr w:type="spellStart"/>
            <w:ins w:id="315" w:author="SWIDERSKI Chloé" w:date="2016-04-06T10:37:00Z">
              <w:r w:rsidRPr="00891570">
                <w:rPr>
                  <w:b/>
                </w:rPr>
                <w:t>Surf_UTS</w:t>
              </w:r>
              <w:proofErr w:type="spellEnd"/>
            </w:ins>
          </w:p>
        </w:tc>
        <w:tc>
          <w:tcPr>
            <w:tcW w:w="1783" w:type="dxa"/>
            <w:tcPrChange w:id="316" w:author="SWIDERSKI Chloé" w:date="2016-04-06T10:37:00Z">
              <w:tcPr>
                <w:tcW w:w="1783" w:type="dxa"/>
              </w:tcPr>
            </w:tcPrChange>
          </w:tcPr>
          <w:p w:rsidR="005101FC" w:rsidRDefault="005101FC" w:rsidP="005101FC">
            <w:pPr>
              <w:rPr>
                <w:ins w:id="317" w:author="Bertrand Laroche" w:date="2016-04-06T07:36:00Z"/>
              </w:rPr>
            </w:pPr>
            <w:ins w:id="318" w:author="Bertrand Laroche" w:date="2016-04-06T07:36:00Z">
              <w:r>
                <w:t xml:space="preserve">Pourcent </w:t>
              </w:r>
            </w:ins>
          </w:p>
          <w:p w:rsidR="005101FC" w:rsidRDefault="005101FC" w:rsidP="005101FC">
            <w:pPr>
              <w:rPr>
                <w:ins w:id="319" w:author="Bertrand Laroche" w:date="2016-04-06T07:36:00Z"/>
              </w:rPr>
            </w:pPr>
            <w:proofErr w:type="spellStart"/>
            <w:ins w:id="320" w:author="Bertrand Laroche" w:date="2016-04-06T07:36:00Z">
              <w:r>
                <w:rPr>
                  <w:rFonts w:eastAsiaTheme="minorEastAsia"/>
                </w:rPr>
                <w:t>Surf_uts</w:t>
              </w:r>
              <w:proofErr w:type="spellEnd"/>
              <w:r>
                <w:rPr>
                  <w:rFonts w:eastAsiaTheme="minorEastAsia"/>
                </w:rPr>
                <w:t xml:space="preserve"> / </w:t>
              </w:r>
              <w:proofErr w:type="spellStart"/>
              <w:r>
                <w:rPr>
                  <w:rFonts w:eastAsiaTheme="minorEastAsia"/>
                </w:rPr>
                <w:t>Surf_utt</w:t>
              </w:r>
              <w:proofErr w:type="spellEnd"/>
            </w:ins>
          </w:p>
        </w:tc>
        <w:tc>
          <w:tcPr>
            <w:tcW w:w="1398" w:type="dxa"/>
            <w:tcPrChange w:id="321" w:author="SWIDERSKI Chloé" w:date="2016-04-06T10:37:00Z">
              <w:tcPr>
                <w:tcW w:w="1398" w:type="dxa"/>
              </w:tcPr>
            </w:tcPrChange>
          </w:tcPr>
          <w:p w:rsidR="005101FC" w:rsidRDefault="005101FC" w:rsidP="005101FC">
            <w:pPr>
              <w:rPr>
                <w:ins w:id="322" w:author="SWIDERSKI Chloé" w:date="2016-04-06T10:37:00Z"/>
              </w:rPr>
            </w:pPr>
            <w:ins w:id="323" w:author="SWIDERSKI Chloé" w:date="2016-04-06T10:37:00Z">
              <w:r>
                <w:t>argile</w:t>
              </w:r>
            </w:ins>
          </w:p>
        </w:tc>
      </w:tr>
      <w:tr w:rsidR="005101FC" w:rsidTr="005101FC">
        <w:trPr>
          <w:ins w:id="324" w:author="Bertrand Laroche" w:date="2016-04-06T07:36:00Z"/>
        </w:trPr>
        <w:tc>
          <w:tcPr>
            <w:tcW w:w="572" w:type="dxa"/>
            <w:tcPrChange w:id="325" w:author="SWIDERSKI Chloé" w:date="2016-04-06T10:37:00Z">
              <w:tcPr>
                <w:tcW w:w="888" w:type="dxa"/>
              </w:tcPr>
            </w:tcPrChange>
          </w:tcPr>
          <w:p w:rsidR="005101FC" w:rsidRDefault="005101FC" w:rsidP="005101FC">
            <w:pPr>
              <w:rPr>
                <w:ins w:id="326" w:author="SWIDERSKI Chloé" w:date="2016-04-06T10:36:00Z"/>
              </w:rPr>
            </w:pPr>
            <w:ins w:id="327" w:author="SWIDERSKI Chloé" w:date="2016-04-06T10:36:00Z">
              <w:r>
                <w:t>1</w:t>
              </w:r>
            </w:ins>
          </w:p>
        </w:tc>
        <w:tc>
          <w:tcPr>
            <w:tcW w:w="959" w:type="dxa"/>
            <w:tcPrChange w:id="328" w:author="SWIDERSKI Chloé" w:date="2016-04-06T10:37:00Z">
              <w:tcPr>
                <w:tcW w:w="959" w:type="dxa"/>
              </w:tcPr>
            </w:tcPrChange>
          </w:tcPr>
          <w:p w:rsidR="005101FC" w:rsidRDefault="005101FC" w:rsidP="005101FC">
            <w:pPr>
              <w:rPr>
                <w:ins w:id="329" w:author="SWIDERSKI Chloé" w:date="2016-04-06T10:36:00Z"/>
              </w:rPr>
            </w:pPr>
            <w:ins w:id="330" w:author="SWIDERSKI Chloé" w:date="2016-04-06T10:36:00Z">
              <w:r>
                <w:t>1</w:t>
              </w:r>
            </w:ins>
          </w:p>
        </w:tc>
        <w:tc>
          <w:tcPr>
            <w:tcW w:w="845" w:type="dxa"/>
            <w:tcPrChange w:id="331" w:author="SWIDERSKI Chloé" w:date="2016-04-06T10:37:00Z">
              <w:tcPr>
                <w:tcW w:w="930" w:type="dxa"/>
              </w:tcPr>
            </w:tcPrChange>
          </w:tcPr>
          <w:p w:rsidR="005101FC" w:rsidRDefault="005101FC" w:rsidP="005101FC">
            <w:pPr>
              <w:rPr>
                <w:ins w:id="332" w:author="Bertrand Laroche" w:date="2016-04-06T07:36:00Z"/>
              </w:rPr>
            </w:pPr>
            <w:ins w:id="333" w:author="Bertrand Laroche" w:date="2016-04-06T07:36:00Z">
              <w:r>
                <w:t>1</w:t>
              </w:r>
            </w:ins>
          </w:p>
        </w:tc>
        <w:tc>
          <w:tcPr>
            <w:tcW w:w="851" w:type="dxa"/>
            <w:tcPrChange w:id="334" w:author="SWIDERSKI Chloé" w:date="2016-04-06T10:37:00Z">
              <w:tcPr>
                <w:tcW w:w="1101" w:type="dxa"/>
              </w:tcPr>
            </w:tcPrChange>
          </w:tcPr>
          <w:p w:rsidR="005101FC" w:rsidRDefault="005101FC" w:rsidP="005101FC">
            <w:pPr>
              <w:rPr>
                <w:ins w:id="335" w:author="SWIDERSKI Chloé" w:date="2016-04-06T10:36:00Z"/>
              </w:rPr>
            </w:pPr>
            <w:ins w:id="336" w:author="SWIDERSKI Chloé" w:date="2016-04-06T10:36:00Z">
              <w:r>
                <w:t>101</w:t>
              </w:r>
            </w:ins>
          </w:p>
        </w:tc>
        <w:tc>
          <w:tcPr>
            <w:tcW w:w="1115" w:type="dxa"/>
            <w:tcPrChange w:id="337" w:author="SWIDERSKI Chloé" w:date="2016-04-06T10:37:00Z">
              <w:tcPr>
                <w:tcW w:w="1115" w:type="dxa"/>
              </w:tcPr>
            </w:tcPrChange>
          </w:tcPr>
          <w:p w:rsidR="005101FC" w:rsidRDefault="005101FC" w:rsidP="005101FC">
            <w:pPr>
              <w:rPr>
                <w:ins w:id="338" w:author="SWIDERSKI Chloé" w:date="2016-04-06T10:37:00Z"/>
              </w:rPr>
            </w:pPr>
            <w:ins w:id="339" w:author="SWIDERSKI Chloé" w:date="2016-04-06T10:37:00Z">
              <w:r>
                <w:rPr>
                  <w:b/>
                </w:rPr>
                <w:t>500</w:t>
              </w:r>
            </w:ins>
          </w:p>
        </w:tc>
        <w:tc>
          <w:tcPr>
            <w:tcW w:w="1052" w:type="dxa"/>
            <w:tcPrChange w:id="340" w:author="SWIDERSKI Chloé" w:date="2016-04-06T10:37:00Z">
              <w:tcPr>
                <w:tcW w:w="1114" w:type="dxa"/>
              </w:tcPr>
            </w:tcPrChange>
          </w:tcPr>
          <w:p w:rsidR="005101FC" w:rsidRDefault="005101FC" w:rsidP="005101FC">
            <w:pPr>
              <w:rPr>
                <w:ins w:id="341" w:author="SWIDERSKI Chloé" w:date="2016-04-06T10:37:00Z"/>
              </w:rPr>
            </w:pPr>
            <w:ins w:id="342" w:author="SWIDERSKI Chloé" w:date="2016-04-06T10:37:00Z">
              <w:r w:rsidRPr="00891570">
                <w:rPr>
                  <w:b/>
                </w:rPr>
                <w:t>50</w:t>
              </w:r>
            </w:ins>
          </w:p>
        </w:tc>
        <w:tc>
          <w:tcPr>
            <w:tcW w:w="1783" w:type="dxa"/>
            <w:tcPrChange w:id="343" w:author="SWIDERSKI Chloé" w:date="2016-04-06T10:37:00Z">
              <w:tcPr>
                <w:tcW w:w="1783" w:type="dxa"/>
              </w:tcPr>
            </w:tcPrChange>
          </w:tcPr>
          <w:p w:rsidR="005101FC" w:rsidRDefault="005101FC" w:rsidP="005101FC">
            <w:pPr>
              <w:rPr>
                <w:ins w:id="344" w:author="Bertrand Laroche" w:date="2016-04-06T07:36:00Z"/>
              </w:rPr>
            </w:pPr>
            <w:ins w:id="345" w:author="Bertrand Laroche" w:date="2016-04-06T07:36:00Z">
              <w:r>
                <w:t>10</w:t>
              </w:r>
            </w:ins>
          </w:p>
        </w:tc>
        <w:tc>
          <w:tcPr>
            <w:tcW w:w="1398" w:type="dxa"/>
            <w:tcPrChange w:id="346" w:author="SWIDERSKI Chloé" w:date="2016-04-06T10:37:00Z">
              <w:tcPr>
                <w:tcW w:w="1398" w:type="dxa"/>
              </w:tcPr>
            </w:tcPrChange>
          </w:tcPr>
          <w:p w:rsidR="005101FC" w:rsidRDefault="005101FC" w:rsidP="005101FC">
            <w:pPr>
              <w:rPr>
                <w:ins w:id="347" w:author="SWIDERSKI Chloé" w:date="2016-04-06T10:37:00Z"/>
              </w:rPr>
            </w:pPr>
            <w:ins w:id="348" w:author="SWIDERSKI Chloé" w:date="2016-04-06T10:37:00Z">
              <w:r>
                <w:t>26</w:t>
              </w:r>
            </w:ins>
          </w:p>
        </w:tc>
      </w:tr>
      <w:tr w:rsidR="005101FC" w:rsidTr="005101FC">
        <w:trPr>
          <w:ins w:id="349" w:author="Bertrand Laroche" w:date="2016-04-06T07:36:00Z"/>
        </w:trPr>
        <w:tc>
          <w:tcPr>
            <w:tcW w:w="572" w:type="dxa"/>
            <w:tcPrChange w:id="350" w:author="SWIDERSKI Chloé" w:date="2016-04-06T10:37:00Z">
              <w:tcPr>
                <w:tcW w:w="888" w:type="dxa"/>
              </w:tcPr>
            </w:tcPrChange>
          </w:tcPr>
          <w:p w:rsidR="005101FC" w:rsidRDefault="005101FC" w:rsidP="005101FC">
            <w:pPr>
              <w:rPr>
                <w:ins w:id="351" w:author="SWIDERSKI Chloé" w:date="2016-04-06T10:36:00Z"/>
              </w:rPr>
            </w:pPr>
            <w:ins w:id="352" w:author="SWIDERSKI Chloé" w:date="2016-04-06T10:36:00Z">
              <w:r>
                <w:t>1</w:t>
              </w:r>
            </w:ins>
          </w:p>
        </w:tc>
        <w:tc>
          <w:tcPr>
            <w:tcW w:w="959" w:type="dxa"/>
            <w:tcPrChange w:id="353" w:author="SWIDERSKI Chloé" w:date="2016-04-06T10:37:00Z">
              <w:tcPr>
                <w:tcW w:w="959" w:type="dxa"/>
              </w:tcPr>
            </w:tcPrChange>
          </w:tcPr>
          <w:p w:rsidR="005101FC" w:rsidRDefault="005101FC" w:rsidP="005101FC">
            <w:pPr>
              <w:rPr>
                <w:ins w:id="354" w:author="SWIDERSKI Chloé" w:date="2016-04-06T10:36:00Z"/>
              </w:rPr>
            </w:pPr>
            <w:ins w:id="355" w:author="SWIDERSKI Chloé" w:date="2016-04-06T10:36:00Z">
              <w:r>
                <w:t>1</w:t>
              </w:r>
            </w:ins>
          </w:p>
        </w:tc>
        <w:tc>
          <w:tcPr>
            <w:tcW w:w="845" w:type="dxa"/>
            <w:tcPrChange w:id="356" w:author="SWIDERSKI Chloé" w:date="2016-04-06T10:37:00Z">
              <w:tcPr>
                <w:tcW w:w="930" w:type="dxa"/>
              </w:tcPr>
            </w:tcPrChange>
          </w:tcPr>
          <w:p w:rsidR="005101FC" w:rsidRDefault="005101FC" w:rsidP="005101FC">
            <w:pPr>
              <w:rPr>
                <w:ins w:id="357" w:author="Bertrand Laroche" w:date="2016-04-06T07:36:00Z"/>
              </w:rPr>
            </w:pPr>
            <w:ins w:id="358" w:author="Bertrand Laroche" w:date="2016-04-06T07:36:00Z">
              <w:r>
                <w:t>1</w:t>
              </w:r>
            </w:ins>
          </w:p>
        </w:tc>
        <w:tc>
          <w:tcPr>
            <w:tcW w:w="851" w:type="dxa"/>
            <w:tcPrChange w:id="359" w:author="SWIDERSKI Chloé" w:date="2016-04-06T10:37:00Z">
              <w:tcPr>
                <w:tcW w:w="1101" w:type="dxa"/>
              </w:tcPr>
            </w:tcPrChange>
          </w:tcPr>
          <w:p w:rsidR="005101FC" w:rsidRDefault="005101FC" w:rsidP="005101FC">
            <w:pPr>
              <w:rPr>
                <w:ins w:id="360" w:author="SWIDERSKI Chloé" w:date="2016-04-06T10:36:00Z"/>
              </w:rPr>
            </w:pPr>
            <w:ins w:id="361" w:author="SWIDERSKI Chloé" w:date="2016-04-06T10:36:00Z">
              <w:r>
                <w:t>102</w:t>
              </w:r>
            </w:ins>
          </w:p>
        </w:tc>
        <w:tc>
          <w:tcPr>
            <w:tcW w:w="1115" w:type="dxa"/>
            <w:tcPrChange w:id="362" w:author="SWIDERSKI Chloé" w:date="2016-04-06T10:37:00Z">
              <w:tcPr>
                <w:tcW w:w="1115" w:type="dxa"/>
              </w:tcPr>
            </w:tcPrChange>
          </w:tcPr>
          <w:p w:rsidR="005101FC" w:rsidRDefault="005101FC" w:rsidP="005101FC">
            <w:pPr>
              <w:rPr>
                <w:ins w:id="363" w:author="SWIDERSKI Chloé" w:date="2016-04-06T10:37:00Z"/>
              </w:rPr>
            </w:pPr>
            <w:ins w:id="364" w:author="SWIDERSKI Chloé" w:date="2016-04-06T10:37:00Z">
              <w:r>
                <w:rPr>
                  <w:b/>
                </w:rPr>
                <w:t>5</w:t>
              </w:r>
              <w:r w:rsidRPr="00891570">
                <w:rPr>
                  <w:b/>
                </w:rPr>
                <w:t>00</w:t>
              </w:r>
            </w:ins>
          </w:p>
        </w:tc>
        <w:tc>
          <w:tcPr>
            <w:tcW w:w="1052" w:type="dxa"/>
            <w:tcPrChange w:id="365" w:author="SWIDERSKI Chloé" w:date="2016-04-06T10:37:00Z">
              <w:tcPr>
                <w:tcW w:w="1114" w:type="dxa"/>
              </w:tcPr>
            </w:tcPrChange>
          </w:tcPr>
          <w:p w:rsidR="005101FC" w:rsidRDefault="00E3348E" w:rsidP="00E3348E">
            <w:pPr>
              <w:rPr>
                <w:ins w:id="366" w:author="SWIDERSKI Chloé" w:date="2016-04-06T10:37:00Z"/>
              </w:rPr>
            </w:pPr>
            <w:ins w:id="367" w:author="SWIDERSKI Chloé" w:date="2016-04-06T10:38:00Z">
              <w:r>
                <w:rPr>
                  <w:b/>
                </w:rPr>
                <w:t>1</w:t>
              </w:r>
            </w:ins>
            <w:ins w:id="368" w:author="SWIDERSKI Chloé" w:date="2016-04-06T10:39:00Z">
              <w:r>
                <w:rPr>
                  <w:b/>
                </w:rPr>
                <w:t>2</w:t>
              </w:r>
            </w:ins>
            <w:ins w:id="369" w:author="SWIDERSKI Chloé" w:date="2016-04-06T10:38:00Z">
              <w:r>
                <w:rPr>
                  <w:b/>
                </w:rPr>
                <w:t>5</w:t>
              </w:r>
            </w:ins>
          </w:p>
        </w:tc>
        <w:tc>
          <w:tcPr>
            <w:tcW w:w="1783" w:type="dxa"/>
            <w:tcPrChange w:id="370" w:author="SWIDERSKI Chloé" w:date="2016-04-06T10:37:00Z">
              <w:tcPr>
                <w:tcW w:w="1783" w:type="dxa"/>
              </w:tcPr>
            </w:tcPrChange>
          </w:tcPr>
          <w:p w:rsidR="005101FC" w:rsidRDefault="005101FC" w:rsidP="005101FC">
            <w:pPr>
              <w:rPr>
                <w:ins w:id="371" w:author="Bertrand Laroche" w:date="2016-04-06T07:36:00Z"/>
              </w:rPr>
            </w:pPr>
            <w:ins w:id="372" w:author="Bertrand Laroche" w:date="2016-04-06T07:36:00Z">
              <w:r>
                <w:t>25</w:t>
              </w:r>
            </w:ins>
          </w:p>
        </w:tc>
        <w:tc>
          <w:tcPr>
            <w:tcW w:w="1398" w:type="dxa"/>
            <w:tcPrChange w:id="373" w:author="SWIDERSKI Chloé" w:date="2016-04-06T10:37:00Z">
              <w:tcPr>
                <w:tcW w:w="1398" w:type="dxa"/>
              </w:tcPr>
            </w:tcPrChange>
          </w:tcPr>
          <w:p w:rsidR="005101FC" w:rsidRDefault="005101FC" w:rsidP="005101FC">
            <w:pPr>
              <w:rPr>
                <w:ins w:id="374" w:author="SWIDERSKI Chloé" w:date="2016-04-06T10:37:00Z"/>
              </w:rPr>
            </w:pPr>
            <w:ins w:id="375" w:author="SWIDERSKI Chloé" w:date="2016-04-06T10:37:00Z">
              <w:r>
                <w:t>28</w:t>
              </w:r>
            </w:ins>
          </w:p>
        </w:tc>
      </w:tr>
      <w:tr w:rsidR="005101FC" w:rsidTr="005101FC">
        <w:trPr>
          <w:ins w:id="376" w:author="Bertrand Laroche" w:date="2016-04-06T07:36:00Z"/>
        </w:trPr>
        <w:tc>
          <w:tcPr>
            <w:tcW w:w="572" w:type="dxa"/>
            <w:tcPrChange w:id="377" w:author="SWIDERSKI Chloé" w:date="2016-04-06T10:37:00Z">
              <w:tcPr>
                <w:tcW w:w="888" w:type="dxa"/>
              </w:tcPr>
            </w:tcPrChange>
          </w:tcPr>
          <w:p w:rsidR="005101FC" w:rsidRDefault="005101FC" w:rsidP="005101FC">
            <w:pPr>
              <w:rPr>
                <w:ins w:id="378" w:author="SWIDERSKI Chloé" w:date="2016-04-06T10:36:00Z"/>
              </w:rPr>
            </w:pPr>
            <w:ins w:id="379" w:author="SWIDERSKI Chloé" w:date="2016-04-06T10:36:00Z">
              <w:r>
                <w:t>1</w:t>
              </w:r>
            </w:ins>
          </w:p>
        </w:tc>
        <w:tc>
          <w:tcPr>
            <w:tcW w:w="959" w:type="dxa"/>
            <w:tcPrChange w:id="380" w:author="SWIDERSKI Chloé" w:date="2016-04-06T10:37:00Z">
              <w:tcPr>
                <w:tcW w:w="959" w:type="dxa"/>
              </w:tcPr>
            </w:tcPrChange>
          </w:tcPr>
          <w:p w:rsidR="005101FC" w:rsidRDefault="005101FC" w:rsidP="005101FC">
            <w:pPr>
              <w:rPr>
                <w:ins w:id="381" w:author="SWIDERSKI Chloé" w:date="2016-04-06T10:36:00Z"/>
              </w:rPr>
            </w:pPr>
            <w:ins w:id="382" w:author="SWIDERSKI Chloé" w:date="2016-04-06T10:36:00Z">
              <w:r>
                <w:t>1</w:t>
              </w:r>
            </w:ins>
          </w:p>
        </w:tc>
        <w:tc>
          <w:tcPr>
            <w:tcW w:w="845" w:type="dxa"/>
            <w:tcPrChange w:id="383" w:author="SWIDERSKI Chloé" w:date="2016-04-06T10:37:00Z">
              <w:tcPr>
                <w:tcW w:w="930" w:type="dxa"/>
              </w:tcPr>
            </w:tcPrChange>
          </w:tcPr>
          <w:p w:rsidR="005101FC" w:rsidRDefault="005101FC" w:rsidP="005101FC">
            <w:pPr>
              <w:rPr>
                <w:ins w:id="384" w:author="Bertrand Laroche" w:date="2016-04-06T07:36:00Z"/>
              </w:rPr>
            </w:pPr>
            <w:ins w:id="385" w:author="Bertrand Laroche" w:date="2016-04-06T07:36:00Z">
              <w:r>
                <w:t>1</w:t>
              </w:r>
            </w:ins>
          </w:p>
        </w:tc>
        <w:tc>
          <w:tcPr>
            <w:tcW w:w="851" w:type="dxa"/>
            <w:tcPrChange w:id="386" w:author="SWIDERSKI Chloé" w:date="2016-04-06T10:37:00Z">
              <w:tcPr>
                <w:tcW w:w="1101" w:type="dxa"/>
              </w:tcPr>
            </w:tcPrChange>
          </w:tcPr>
          <w:p w:rsidR="005101FC" w:rsidRDefault="005101FC" w:rsidP="005101FC">
            <w:pPr>
              <w:rPr>
                <w:ins w:id="387" w:author="SWIDERSKI Chloé" w:date="2016-04-06T10:36:00Z"/>
              </w:rPr>
            </w:pPr>
            <w:ins w:id="388" w:author="SWIDERSKI Chloé" w:date="2016-04-06T10:36:00Z">
              <w:r>
                <w:t>208</w:t>
              </w:r>
            </w:ins>
          </w:p>
        </w:tc>
        <w:tc>
          <w:tcPr>
            <w:tcW w:w="1115" w:type="dxa"/>
            <w:tcPrChange w:id="389" w:author="SWIDERSKI Chloé" w:date="2016-04-06T10:37:00Z">
              <w:tcPr>
                <w:tcW w:w="1115" w:type="dxa"/>
              </w:tcPr>
            </w:tcPrChange>
          </w:tcPr>
          <w:p w:rsidR="005101FC" w:rsidRDefault="005101FC" w:rsidP="005101FC">
            <w:pPr>
              <w:rPr>
                <w:ins w:id="390" w:author="SWIDERSKI Chloé" w:date="2016-04-06T10:37:00Z"/>
              </w:rPr>
            </w:pPr>
            <w:ins w:id="391" w:author="SWIDERSKI Chloé" w:date="2016-04-06T10:37:00Z">
              <w:r>
                <w:rPr>
                  <w:b/>
                </w:rPr>
                <w:t>5</w:t>
              </w:r>
              <w:r w:rsidRPr="00891570">
                <w:rPr>
                  <w:b/>
                </w:rPr>
                <w:t>00</w:t>
              </w:r>
            </w:ins>
          </w:p>
        </w:tc>
        <w:tc>
          <w:tcPr>
            <w:tcW w:w="1052" w:type="dxa"/>
            <w:tcPrChange w:id="392" w:author="SWIDERSKI Chloé" w:date="2016-04-06T10:37:00Z">
              <w:tcPr>
                <w:tcW w:w="1114" w:type="dxa"/>
              </w:tcPr>
            </w:tcPrChange>
          </w:tcPr>
          <w:p w:rsidR="005101FC" w:rsidRDefault="00E3348E" w:rsidP="005101FC">
            <w:pPr>
              <w:rPr>
                <w:ins w:id="393" w:author="SWIDERSKI Chloé" w:date="2016-04-06T10:37:00Z"/>
              </w:rPr>
            </w:pPr>
            <w:ins w:id="394" w:author="SWIDERSKI Chloé" w:date="2016-04-06T10:43:00Z">
              <w:r>
                <w:rPr>
                  <w:b/>
                </w:rPr>
                <w:t>3</w:t>
              </w:r>
            </w:ins>
            <w:ins w:id="395" w:author="SWIDERSKI Chloé" w:date="2016-04-06T10:38:00Z">
              <w:r>
                <w:rPr>
                  <w:b/>
                </w:rPr>
                <w:t>25</w:t>
              </w:r>
            </w:ins>
          </w:p>
        </w:tc>
        <w:tc>
          <w:tcPr>
            <w:tcW w:w="1783" w:type="dxa"/>
            <w:tcPrChange w:id="396" w:author="SWIDERSKI Chloé" w:date="2016-04-06T10:37:00Z">
              <w:tcPr>
                <w:tcW w:w="1783" w:type="dxa"/>
              </w:tcPr>
            </w:tcPrChange>
          </w:tcPr>
          <w:p w:rsidR="005101FC" w:rsidDel="00E009B8" w:rsidRDefault="00E3348E" w:rsidP="005101FC">
            <w:pPr>
              <w:rPr>
                <w:ins w:id="397" w:author="Bertrand Laroche" w:date="2016-04-06T07:36:00Z"/>
              </w:rPr>
            </w:pPr>
            <w:del w:id="398" w:author="SWIDERSKI Chloé" w:date="2016-04-06T10:43:00Z">
              <w:r w:rsidDel="00E3348E">
                <w:delText>4</w:delText>
              </w:r>
            </w:del>
            <w:ins w:id="399" w:author="Bertrand Laroche" w:date="2016-04-06T07:36:00Z">
              <w:del w:id="400" w:author="SWIDERSKI Chloé" w:date="2016-04-06T10:43:00Z">
                <w:r w:rsidR="005101FC" w:rsidDel="00E3348E">
                  <w:delText>5</w:delText>
                </w:r>
              </w:del>
            </w:ins>
            <w:ins w:id="401" w:author="SWIDERSKI Chloé" w:date="2016-04-06T10:43:00Z">
              <w:r>
                <w:t>65</w:t>
              </w:r>
            </w:ins>
          </w:p>
        </w:tc>
        <w:tc>
          <w:tcPr>
            <w:tcW w:w="1398" w:type="dxa"/>
            <w:tcPrChange w:id="402" w:author="SWIDERSKI Chloé" w:date="2016-04-06T10:37:00Z">
              <w:tcPr>
                <w:tcW w:w="1398" w:type="dxa"/>
              </w:tcPr>
            </w:tcPrChange>
          </w:tcPr>
          <w:p w:rsidR="005101FC" w:rsidRDefault="005101FC" w:rsidP="005101FC">
            <w:pPr>
              <w:rPr>
                <w:ins w:id="403" w:author="SWIDERSKI Chloé" w:date="2016-04-06T10:37:00Z"/>
              </w:rPr>
            </w:pPr>
            <w:ins w:id="404" w:author="SWIDERSKI Chloé" w:date="2016-04-06T10:37:00Z">
              <w:r>
                <w:t>35</w:t>
              </w:r>
            </w:ins>
          </w:p>
        </w:tc>
      </w:tr>
    </w:tbl>
    <w:p w:rsidR="005101FC" w:rsidRPr="00E009B8" w:rsidRDefault="005101FC" w:rsidP="005101FC">
      <w:pPr>
        <w:rPr>
          <w:ins w:id="405" w:author="Bertrand Laroche" w:date="2016-04-06T07:36:00Z"/>
        </w:rPr>
      </w:pPr>
      <w:commentRangeStart w:id="406"/>
    </w:p>
    <w:p w:rsidR="005101FC" w:rsidRDefault="005101FC" w:rsidP="005101FC">
      <w:pPr>
        <w:spacing w:after="0" w:line="240" w:lineRule="auto"/>
        <w:rPr>
          <w:ins w:id="407" w:author="Bertrand Laroche" w:date="2016-04-06T07:36:00Z"/>
        </w:rPr>
      </w:pPr>
      <w:commentRangeStart w:id="408"/>
      <w:ins w:id="409" w:author="Bertrand Laroche" w:date="2016-04-06T07:36:00Z">
        <w:r>
          <w:t xml:space="preserve">Résultat : valeur moyenne : </w:t>
        </w:r>
        <w:del w:id="410" w:author="SWIDERSKI Chloé" w:date="2016-04-06T10:43:00Z">
          <w:r w:rsidDel="00E3348E">
            <w:delText>25.35</w:delText>
          </w:r>
        </w:del>
      </w:ins>
      <w:ins w:id="411" w:author="SWIDERSKI Chloé" w:date="2016-04-06T10:43:00Z">
        <w:r w:rsidR="00E3348E">
          <w:t>32.35</w:t>
        </w:r>
      </w:ins>
      <w:ins w:id="412" w:author="SWIDERSKI Chloé" w:date="2016-04-06T10:45:00Z">
        <w:r w:rsidR="00E3348E">
          <w:t xml:space="preserve"> </w:t>
        </w:r>
        <m:oMath>
          <m:f>
            <m:fPr>
              <m:ctrlPr>
                <w:rPr>
                  <w:rFonts w:ascii="Cambria Math" w:hAnsi="Cambria Math"/>
                  <w:i/>
                </w:rPr>
              </m:ctrlPr>
            </m:fPr>
            <m:num>
              <m:r>
                <w:rPr>
                  <w:rFonts w:ascii="Cambria Math" w:hAnsi="Cambria Math"/>
                </w:rPr>
                <m:t>26x50+28x125+35x325</m:t>
              </m:r>
            </m:num>
            <m:den>
              <m:r>
                <w:rPr>
                  <w:rFonts w:ascii="Cambria Math" w:hAnsi="Cambria Math"/>
                </w:rPr>
                <m:t>500</m:t>
              </m:r>
            </m:den>
          </m:f>
        </m:oMath>
      </w:ins>
    </w:p>
    <w:p w:rsidR="005101FC" w:rsidRDefault="005101FC" w:rsidP="005101FC">
      <w:pPr>
        <w:spacing w:after="0" w:line="240" w:lineRule="auto"/>
        <w:rPr>
          <w:ins w:id="413" w:author="Bertrand Laroche" w:date="2016-04-06T07:36:00Z"/>
        </w:rPr>
      </w:pPr>
      <w:ins w:id="414" w:author="Bertrand Laroche" w:date="2016-04-06T07:36:00Z">
        <w:r>
          <w:t xml:space="preserve">Valeur minimale 26 </w:t>
        </w:r>
        <w:del w:id="415" w:author="SWIDERSKI Chloé" w:date="2016-04-06T10:22:00Z">
          <w:r w:rsidDel="00891570">
            <w:delText>%</w:delText>
          </w:r>
        </w:del>
      </w:ins>
    </w:p>
    <w:p w:rsidR="005101FC" w:rsidRDefault="005101FC" w:rsidP="005101FC">
      <w:pPr>
        <w:spacing w:after="0" w:line="240" w:lineRule="auto"/>
        <w:rPr>
          <w:ins w:id="416" w:author="Bertrand Laroche" w:date="2016-04-06T07:36:00Z"/>
        </w:rPr>
      </w:pPr>
      <w:ins w:id="417" w:author="Bertrand Laroche" w:date="2016-04-06T07:36:00Z">
        <w:r>
          <w:t xml:space="preserve">Valeur max : </w:t>
        </w:r>
        <w:del w:id="418" w:author="SWIDERSKI Chloé" w:date="2016-04-06T10:22:00Z">
          <w:r w:rsidDel="00891570">
            <w:delText>4</w:delText>
          </w:r>
        </w:del>
      </w:ins>
      <w:ins w:id="419" w:author="SWIDERSKI Chloé" w:date="2016-04-06T10:22:00Z">
        <w:r>
          <w:t>3</w:t>
        </w:r>
      </w:ins>
      <w:ins w:id="420" w:author="Bertrand Laroche" w:date="2016-04-06T07:36:00Z">
        <w:r>
          <w:t xml:space="preserve">5 </w:t>
        </w:r>
        <w:del w:id="421" w:author="SWIDERSKI Chloé" w:date="2016-04-06T10:22:00Z">
          <w:r w:rsidDel="00891570">
            <w:delText>%</w:delText>
          </w:r>
          <w:commentRangeEnd w:id="406"/>
          <w:r w:rsidDel="00891570">
            <w:rPr>
              <w:rStyle w:val="Marquedecommentaire"/>
            </w:rPr>
            <w:commentReference w:id="406"/>
          </w:r>
        </w:del>
      </w:ins>
    </w:p>
    <w:p w:rsidR="005101FC" w:rsidRDefault="005101FC" w:rsidP="005101FC">
      <w:pPr>
        <w:spacing w:after="0" w:line="240" w:lineRule="auto"/>
        <w:rPr>
          <w:ins w:id="422" w:author="Bertrand Laroche" w:date="2016-04-06T07:38:00Z"/>
        </w:rPr>
      </w:pPr>
      <w:ins w:id="423" w:author="Bertrand Laroche" w:date="2016-04-06T07:38:00Z">
        <w:r>
          <w:t>Le tableau final :</w:t>
        </w:r>
      </w:ins>
    </w:p>
    <w:tbl>
      <w:tblPr>
        <w:tblStyle w:val="Grilledutableau"/>
        <w:tblW w:w="0" w:type="auto"/>
        <w:tblLook w:val="04A0" w:firstRow="1" w:lastRow="0" w:firstColumn="1" w:lastColumn="0" w:noHBand="0" w:noVBand="1"/>
      </w:tblPr>
      <w:tblGrid>
        <w:gridCol w:w="1535"/>
        <w:gridCol w:w="1535"/>
        <w:gridCol w:w="1535"/>
        <w:gridCol w:w="1535"/>
        <w:gridCol w:w="1536"/>
      </w:tblGrid>
      <w:tr w:rsidR="005101FC" w:rsidTr="005101FC">
        <w:trPr>
          <w:ins w:id="424" w:author="Bertrand Laroche" w:date="2016-04-06T07:38:00Z"/>
        </w:trPr>
        <w:tc>
          <w:tcPr>
            <w:tcW w:w="1535" w:type="dxa"/>
          </w:tcPr>
          <w:p w:rsidR="005101FC" w:rsidRDefault="005101FC" w:rsidP="005101FC">
            <w:pPr>
              <w:rPr>
                <w:ins w:id="425" w:author="Bertrand Laroche" w:date="2016-04-06T07:38:00Z"/>
              </w:rPr>
            </w:pPr>
            <w:ins w:id="426" w:author="Bertrand Laroche" w:date="2016-04-06T07:38:00Z">
              <w:r>
                <w:t>UTT</w:t>
              </w:r>
            </w:ins>
          </w:p>
        </w:tc>
        <w:tc>
          <w:tcPr>
            <w:tcW w:w="1535" w:type="dxa"/>
          </w:tcPr>
          <w:p w:rsidR="005101FC" w:rsidRDefault="005101FC" w:rsidP="005101FC">
            <w:pPr>
              <w:rPr>
                <w:ins w:id="427" w:author="Bertrand Laroche" w:date="2016-04-06T07:38:00Z"/>
              </w:rPr>
            </w:pPr>
            <w:ins w:id="428" w:author="Bertrand Laroche" w:date="2016-04-06T07:38:00Z">
              <w:r>
                <w:t>H</w:t>
              </w:r>
            </w:ins>
          </w:p>
        </w:tc>
        <w:tc>
          <w:tcPr>
            <w:tcW w:w="1535" w:type="dxa"/>
          </w:tcPr>
          <w:p w:rsidR="005101FC" w:rsidRDefault="005101FC" w:rsidP="005101FC">
            <w:pPr>
              <w:rPr>
                <w:ins w:id="429" w:author="Bertrand Laroche" w:date="2016-04-06T07:38:00Z"/>
              </w:rPr>
            </w:pPr>
            <w:ins w:id="430" w:author="Bertrand Laroche" w:date="2016-04-06T07:38:00Z">
              <w:r>
                <w:t>Taux argile modal</w:t>
              </w:r>
            </w:ins>
          </w:p>
        </w:tc>
        <w:tc>
          <w:tcPr>
            <w:tcW w:w="1535" w:type="dxa"/>
          </w:tcPr>
          <w:p w:rsidR="005101FC" w:rsidRDefault="005101FC" w:rsidP="005101FC">
            <w:pPr>
              <w:rPr>
                <w:ins w:id="431" w:author="Bertrand Laroche" w:date="2016-04-06T07:38:00Z"/>
              </w:rPr>
            </w:pPr>
            <w:ins w:id="432" w:author="Bertrand Laroche" w:date="2016-04-06T07:38:00Z">
              <w:r>
                <w:t>Taux argile min</w:t>
              </w:r>
            </w:ins>
          </w:p>
        </w:tc>
        <w:tc>
          <w:tcPr>
            <w:tcW w:w="1536" w:type="dxa"/>
          </w:tcPr>
          <w:p w:rsidR="005101FC" w:rsidRDefault="005101FC" w:rsidP="005101FC">
            <w:pPr>
              <w:rPr>
                <w:ins w:id="433" w:author="Bertrand Laroche" w:date="2016-04-06T07:38:00Z"/>
              </w:rPr>
            </w:pPr>
            <w:ins w:id="434" w:author="Bertrand Laroche" w:date="2016-04-06T07:38:00Z">
              <w:r>
                <w:t>Taux argile max</w:t>
              </w:r>
            </w:ins>
          </w:p>
        </w:tc>
      </w:tr>
      <w:tr w:rsidR="005101FC" w:rsidTr="005101FC">
        <w:trPr>
          <w:ins w:id="435" w:author="Bertrand Laroche" w:date="2016-04-06T07:38:00Z"/>
        </w:trPr>
        <w:tc>
          <w:tcPr>
            <w:tcW w:w="1535" w:type="dxa"/>
          </w:tcPr>
          <w:p w:rsidR="005101FC" w:rsidRDefault="005101FC" w:rsidP="005101FC">
            <w:pPr>
              <w:rPr>
                <w:ins w:id="436" w:author="Bertrand Laroche" w:date="2016-04-06T07:38:00Z"/>
              </w:rPr>
            </w:pPr>
            <w:ins w:id="437" w:author="Bertrand Laroche" w:date="2016-04-06T07:38:00Z">
              <w:r>
                <w:t>1</w:t>
              </w:r>
            </w:ins>
          </w:p>
        </w:tc>
        <w:tc>
          <w:tcPr>
            <w:tcW w:w="1535" w:type="dxa"/>
          </w:tcPr>
          <w:p w:rsidR="005101FC" w:rsidRDefault="005101FC" w:rsidP="005101FC">
            <w:pPr>
              <w:rPr>
                <w:ins w:id="438" w:author="Bertrand Laroche" w:date="2016-04-06T07:38:00Z"/>
              </w:rPr>
            </w:pPr>
            <w:ins w:id="439" w:author="Bertrand Laroche" w:date="2016-04-06T07:38:00Z">
              <w:r>
                <w:t>1</w:t>
              </w:r>
            </w:ins>
          </w:p>
        </w:tc>
        <w:tc>
          <w:tcPr>
            <w:tcW w:w="1535" w:type="dxa"/>
          </w:tcPr>
          <w:p w:rsidR="005101FC" w:rsidRDefault="005101FC" w:rsidP="005101FC">
            <w:pPr>
              <w:rPr>
                <w:ins w:id="440" w:author="Bertrand Laroche" w:date="2016-04-06T07:38:00Z"/>
              </w:rPr>
            </w:pPr>
            <w:ins w:id="441" w:author="Bertrand Laroche" w:date="2016-04-06T07:38:00Z">
              <w:del w:id="442" w:author="SWIDERSKI Chloé" w:date="2016-04-06T10:44:00Z">
                <w:r w:rsidDel="00E3348E">
                  <w:delText>25</w:delText>
                </w:r>
              </w:del>
            </w:ins>
            <w:ins w:id="443" w:author="SWIDERSKI Chloé" w:date="2016-04-06T10:44:00Z">
              <w:r w:rsidR="00E3348E">
                <w:t>32</w:t>
              </w:r>
            </w:ins>
            <w:ins w:id="444" w:author="Bertrand Laroche" w:date="2016-04-06T07:38:00Z">
              <w:r>
                <w:t>.35</w:t>
              </w:r>
            </w:ins>
          </w:p>
        </w:tc>
        <w:tc>
          <w:tcPr>
            <w:tcW w:w="1535" w:type="dxa"/>
          </w:tcPr>
          <w:p w:rsidR="005101FC" w:rsidRDefault="005101FC" w:rsidP="005101FC">
            <w:pPr>
              <w:rPr>
                <w:ins w:id="445" w:author="Bertrand Laroche" w:date="2016-04-06T07:38:00Z"/>
              </w:rPr>
            </w:pPr>
            <w:ins w:id="446" w:author="Bertrand Laroche" w:date="2016-04-06T07:38:00Z">
              <w:r>
                <w:t>10</w:t>
              </w:r>
            </w:ins>
          </w:p>
        </w:tc>
        <w:tc>
          <w:tcPr>
            <w:tcW w:w="1536" w:type="dxa"/>
          </w:tcPr>
          <w:p w:rsidR="005101FC" w:rsidRDefault="005101FC" w:rsidP="005101FC">
            <w:pPr>
              <w:rPr>
                <w:ins w:id="447" w:author="Bertrand Laroche" w:date="2016-04-06T07:38:00Z"/>
              </w:rPr>
            </w:pPr>
            <w:ins w:id="448" w:author="SWIDERSKI Chloé" w:date="2016-04-06T10:22:00Z">
              <w:r>
                <w:t>3</w:t>
              </w:r>
            </w:ins>
            <w:ins w:id="449" w:author="Bertrand Laroche" w:date="2016-04-06T07:38:00Z">
              <w:del w:id="450" w:author="SWIDERSKI Chloé" w:date="2016-04-06T10:22:00Z">
                <w:r w:rsidDel="00891570">
                  <w:delText>4</w:delText>
                </w:r>
              </w:del>
              <w:r>
                <w:t>5</w:t>
              </w:r>
            </w:ins>
          </w:p>
        </w:tc>
      </w:tr>
    </w:tbl>
    <w:commentRangeEnd w:id="408"/>
    <w:p w:rsidR="005101FC" w:rsidRDefault="00E3348E" w:rsidP="005B4051">
      <w:r>
        <w:rPr>
          <w:rStyle w:val="Marquedecommentaire"/>
        </w:rPr>
        <w:commentReference w:id="408"/>
      </w:r>
    </w:p>
    <w:p w:rsidR="005B4051" w:rsidDel="00422F3E" w:rsidRDefault="009B1E4E" w:rsidP="005B4051">
      <w:pPr>
        <w:rPr>
          <w:ins w:id="451" w:author="SWIDERSKI Chloé" w:date="2016-04-06T10:14:00Z"/>
          <w:del w:id="452" w:author="SWIDERSKI Chloé" w:date="2016-04-06T09:55:00Z"/>
        </w:rPr>
      </w:pPr>
      <w:commentRangeStart w:id="453"/>
      <w:ins w:id="454" w:author="Bertrand Laroche" w:date="2016-04-06T07:31:00Z">
        <w:r w:rsidRPr="00703F21">
          <w:t>Exemple</w:t>
        </w:r>
      </w:ins>
      <w:ins w:id="455" w:author="SWIDERSKI Chloé" w:date="2016-04-06T10:35:00Z">
        <w:r w:rsidR="005101FC">
          <w:t xml:space="preserve"> 2</w:t>
        </w:r>
      </w:ins>
      <w:ins w:id="456" w:author="Bertrand Laroche" w:date="2016-04-06T07:31:00Z">
        <w:r w:rsidRPr="00703F21">
          <w:t xml:space="preserve"> : </w:t>
        </w:r>
      </w:ins>
      <w:commentRangeEnd w:id="453"/>
      <w:ins w:id="457" w:author="Bertrand Laroche" w:date="2016-04-06T07:38:00Z">
        <w:r w:rsidR="003A170F">
          <w:rPr>
            <w:rStyle w:val="Marquedecommentaire"/>
          </w:rPr>
          <w:commentReference w:id="453"/>
        </w:r>
      </w:ins>
      <w:ins w:id="458" w:author="SWIDERSKI Chloé" w:date="2016-04-06T10:14:00Z">
        <w:r w:rsidR="005B4051">
          <w:t xml:space="preserve"> </w:t>
        </w:r>
      </w:ins>
      <w:ins w:id="459" w:author="SWIDERSKI Chloé" w:date="2016-04-06T10:35:00Z">
        <w:r w:rsidR="005101FC">
          <w:t>cas d’une couche composée par plusieurs strates</w:t>
        </w:r>
      </w:ins>
      <w:ins w:id="460" w:author="SWIDERSKI Chloé" w:date="2016-04-06T10:36:00Z">
        <w:r w:rsidR="005101FC">
          <w:t xml:space="preserve"> d’une même UTS</w:t>
        </w:r>
      </w:ins>
    </w:p>
    <w:tbl>
      <w:tblPr>
        <w:tblStyle w:val="Grilledutableau"/>
        <w:tblW w:w="0" w:type="auto"/>
        <w:tblLook w:val="04A0" w:firstRow="1" w:lastRow="0" w:firstColumn="1" w:lastColumn="0" w:noHBand="0" w:noVBand="1"/>
      </w:tblPr>
      <w:tblGrid>
        <w:gridCol w:w="884"/>
        <w:gridCol w:w="915"/>
        <w:gridCol w:w="881"/>
        <w:gridCol w:w="902"/>
        <w:gridCol w:w="1090"/>
        <w:gridCol w:w="1068"/>
        <w:gridCol w:w="1047"/>
      </w:tblGrid>
      <w:tr w:rsidR="00891570" w:rsidTr="00891570">
        <w:trPr>
          <w:ins w:id="461" w:author="SWIDERSKI Chloé" w:date="2016-04-06T10:15:00Z"/>
        </w:trPr>
        <w:tc>
          <w:tcPr>
            <w:tcW w:w="884" w:type="dxa"/>
          </w:tcPr>
          <w:p w:rsidR="00891570" w:rsidRPr="00891570" w:rsidRDefault="00891570" w:rsidP="009B1E4E">
            <w:pPr>
              <w:pStyle w:val="Titre3"/>
              <w:outlineLvl w:val="2"/>
              <w:rPr>
                <w:ins w:id="462" w:author="SWIDERSKI Chloé" w:date="2016-04-06T10:15:00Z"/>
                <w:b w:val="0"/>
              </w:rPr>
            </w:pPr>
            <w:ins w:id="463" w:author="SWIDERSKI Chloé" w:date="2016-04-06T10:15:00Z">
              <w:r w:rsidRPr="00891570">
                <w:rPr>
                  <w:b w:val="0"/>
                </w:rPr>
                <w:t>UTT</w:t>
              </w:r>
            </w:ins>
          </w:p>
        </w:tc>
        <w:tc>
          <w:tcPr>
            <w:tcW w:w="915" w:type="dxa"/>
          </w:tcPr>
          <w:p w:rsidR="00891570" w:rsidRPr="00891570" w:rsidRDefault="00891570" w:rsidP="009B1E4E">
            <w:pPr>
              <w:pStyle w:val="Titre3"/>
              <w:outlineLvl w:val="2"/>
              <w:rPr>
                <w:ins w:id="464" w:author="SWIDERSKI Chloé" w:date="2016-04-06T10:15:00Z"/>
                <w:b w:val="0"/>
              </w:rPr>
            </w:pPr>
            <w:proofErr w:type="gramStart"/>
            <w:ins w:id="465" w:author="SWIDERSKI Chloé" w:date="2016-04-06T10:15:00Z">
              <w:r w:rsidRPr="00891570">
                <w:rPr>
                  <w:b w:val="0"/>
                </w:rPr>
                <w:t>couche</w:t>
              </w:r>
              <w:proofErr w:type="gramEnd"/>
            </w:ins>
          </w:p>
        </w:tc>
        <w:tc>
          <w:tcPr>
            <w:tcW w:w="881" w:type="dxa"/>
          </w:tcPr>
          <w:p w:rsidR="00891570" w:rsidRPr="00891570" w:rsidRDefault="00891570" w:rsidP="009B1E4E">
            <w:pPr>
              <w:pStyle w:val="Titre3"/>
              <w:outlineLvl w:val="2"/>
              <w:rPr>
                <w:ins w:id="466" w:author="SWIDERSKI Chloé" w:date="2016-04-06T10:15:00Z"/>
                <w:b w:val="0"/>
              </w:rPr>
            </w:pPr>
            <w:ins w:id="467" w:author="SWIDERSKI Chloé" w:date="2016-04-06T10:15:00Z">
              <w:r w:rsidRPr="00891570">
                <w:rPr>
                  <w:b w:val="0"/>
                </w:rPr>
                <w:t>UTS</w:t>
              </w:r>
            </w:ins>
          </w:p>
        </w:tc>
        <w:tc>
          <w:tcPr>
            <w:tcW w:w="902" w:type="dxa"/>
          </w:tcPr>
          <w:p w:rsidR="00891570" w:rsidRPr="00891570" w:rsidRDefault="00891570" w:rsidP="009B1E4E">
            <w:pPr>
              <w:pStyle w:val="Titre3"/>
              <w:outlineLvl w:val="2"/>
              <w:rPr>
                <w:ins w:id="468" w:author="SWIDERSKI Chloé" w:date="2016-04-06T10:15:00Z"/>
                <w:b w:val="0"/>
              </w:rPr>
            </w:pPr>
            <w:proofErr w:type="gramStart"/>
            <w:ins w:id="469" w:author="SWIDERSKI Chloé" w:date="2016-04-06T10:15:00Z">
              <w:r w:rsidRPr="00891570">
                <w:rPr>
                  <w:b w:val="0"/>
                </w:rPr>
                <w:t>strate</w:t>
              </w:r>
              <w:proofErr w:type="gramEnd"/>
            </w:ins>
          </w:p>
        </w:tc>
        <w:tc>
          <w:tcPr>
            <w:tcW w:w="1090" w:type="dxa"/>
          </w:tcPr>
          <w:p w:rsidR="00891570" w:rsidRPr="00891570" w:rsidRDefault="00891570" w:rsidP="009B1E4E">
            <w:pPr>
              <w:pStyle w:val="Titre3"/>
              <w:outlineLvl w:val="2"/>
              <w:rPr>
                <w:ins w:id="470" w:author="SWIDERSKI Chloé" w:date="2016-04-06T10:15:00Z"/>
                <w:b w:val="0"/>
              </w:rPr>
            </w:pPr>
            <w:proofErr w:type="spellStart"/>
            <w:ins w:id="471" w:author="SWIDERSKI Chloé" w:date="2016-04-06T10:16:00Z">
              <w:r w:rsidRPr="00891570">
                <w:rPr>
                  <w:b w:val="0"/>
                </w:rPr>
                <w:t>Surf_UTT</w:t>
              </w:r>
            </w:ins>
            <w:proofErr w:type="spellEnd"/>
          </w:p>
        </w:tc>
        <w:tc>
          <w:tcPr>
            <w:tcW w:w="1068" w:type="dxa"/>
          </w:tcPr>
          <w:p w:rsidR="00891570" w:rsidRPr="00891570" w:rsidRDefault="00891570" w:rsidP="009B1E4E">
            <w:pPr>
              <w:pStyle w:val="Titre3"/>
              <w:outlineLvl w:val="2"/>
              <w:rPr>
                <w:ins w:id="472" w:author="SWIDERSKI Chloé" w:date="2016-04-06T10:15:00Z"/>
                <w:b w:val="0"/>
              </w:rPr>
            </w:pPr>
            <w:proofErr w:type="spellStart"/>
            <w:ins w:id="473" w:author="SWIDERSKI Chloé" w:date="2016-04-06T10:16:00Z">
              <w:r w:rsidRPr="00891570">
                <w:rPr>
                  <w:b w:val="0"/>
                </w:rPr>
                <w:t>Surf_UTS</w:t>
              </w:r>
            </w:ins>
            <w:proofErr w:type="spellEnd"/>
          </w:p>
        </w:tc>
        <w:tc>
          <w:tcPr>
            <w:tcW w:w="1047" w:type="dxa"/>
          </w:tcPr>
          <w:p w:rsidR="00891570" w:rsidRPr="00891570" w:rsidRDefault="00891570" w:rsidP="009B1E4E">
            <w:pPr>
              <w:pStyle w:val="Titre3"/>
              <w:outlineLvl w:val="2"/>
              <w:rPr>
                <w:ins w:id="474" w:author="SWIDERSKI Chloé" w:date="2016-04-06T10:15:00Z"/>
                <w:b w:val="0"/>
              </w:rPr>
            </w:pPr>
            <w:proofErr w:type="spellStart"/>
            <w:ins w:id="475" w:author="SWIDERSKI Chloé" w:date="2016-04-06T10:20:00Z">
              <w:r>
                <w:rPr>
                  <w:b w:val="0"/>
                </w:rPr>
                <w:t>Mod_Var</w:t>
              </w:r>
            </w:ins>
            <w:proofErr w:type="spellEnd"/>
          </w:p>
        </w:tc>
      </w:tr>
      <w:tr w:rsidR="00891570" w:rsidTr="00891570">
        <w:trPr>
          <w:ins w:id="476" w:author="SWIDERSKI Chloé" w:date="2016-04-06T10:15:00Z"/>
        </w:trPr>
        <w:tc>
          <w:tcPr>
            <w:tcW w:w="884" w:type="dxa"/>
          </w:tcPr>
          <w:p w:rsidR="00891570" w:rsidRPr="00891570" w:rsidRDefault="00891570" w:rsidP="005B4051">
            <w:pPr>
              <w:pStyle w:val="Titre3"/>
              <w:outlineLvl w:val="2"/>
              <w:rPr>
                <w:ins w:id="477" w:author="SWIDERSKI Chloé" w:date="2016-04-06T10:15:00Z"/>
                <w:b w:val="0"/>
              </w:rPr>
            </w:pPr>
            <w:ins w:id="478" w:author="SWIDERSKI Chloé" w:date="2016-04-06T10:15:00Z">
              <w:r w:rsidRPr="00891570">
                <w:rPr>
                  <w:b w:val="0"/>
                </w:rPr>
                <w:t>4</w:t>
              </w:r>
            </w:ins>
          </w:p>
        </w:tc>
        <w:tc>
          <w:tcPr>
            <w:tcW w:w="915" w:type="dxa"/>
          </w:tcPr>
          <w:p w:rsidR="00891570" w:rsidRPr="00891570" w:rsidRDefault="00891570" w:rsidP="009B1E4E">
            <w:pPr>
              <w:pStyle w:val="Titre3"/>
              <w:outlineLvl w:val="2"/>
              <w:rPr>
                <w:ins w:id="479" w:author="SWIDERSKI Chloé" w:date="2016-04-06T10:15:00Z"/>
                <w:b w:val="0"/>
              </w:rPr>
            </w:pPr>
            <w:ins w:id="480" w:author="SWIDERSKI Chloé" w:date="2016-04-06T10:15:00Z">
              <w:r w:rsidRPr="00891570">
                <w:rPr>
                  <w:b w:val="0"/>
                </w:rPr>
                <w:t>2</w:t>
              </w:r>
            </w:ins>
          </w:p>
        </w:tc>
        <w:tc>
          <w:tcPr>
            <w:tcW w:w="881" w:type="dxa"/>
          </w:tcPr>
          <w:p w:rsidR="00891570" w:rsidRPr="00891570" w:rsidRDefault="00891570" w:rsidP="009B1E4E">
            <w:pPr>
              <w:pStyle w:val="Titre3"/>
              <w:outlineLvl w:val="2"/>
              <w:rPr>
                <w:ins w:id="481" w:author="SWIDERSKI Chloé" w:date="2016-04-06T10:15:00Z"/>
                <w:b w:val="0"/>
              </w:rPr>
            </w:pPr>
            <w:ins w:id="482" w:author="SWIDERSKI Chloé" w:date="2016-04-06T10:15:00Z">
              <w:r w:rsidRPr="00891570">
                <w:rPr>
                  <w:b w:val="0"/>
                </w:rPr>
                <w:t>45</w:t>
              </w:r>
            </w:ins>
          </w:p>
        </w:tc>
        <w:tc>
          <w:tcPr>
            <w:tcW w:w="902" w:type="dxa"/>
          </w:tcPr>
          <w:p w:rsidR="00891570" w:rsidRPr="00891570" w:rsidRDefault="00891570" w:rsidP="009B1E4E">
            <w:pPr>
              <w:pStyle w:val="Titre3"/>
              <w:outlineLvl w:val="2"/>
              <w:rPr>
                <w:ins w:id="483" w:author="SWIDERSKI Chloé" w:date="2016-04-06T10:15:00Z"/>
                <w:b w:val="0"/>
              </w:rPr>
            </w:pPr>
            <w:ins w:id="484" w:author="SWIDERSKI Chloé" w:date="2016-04-06T10:15:00Z">
              <w:r w:rsidRPr="00891570">
                <w:rPr>
                  <w:b w:val="0"/>
                </w:rPr>
                <w:t>2</w:t>
              </w:r>
            </w:ins>
          </w:p>
        </w:tc>
        <w:tc>
          <w:tcPr>
            <w:tcW w:w="1090" w:type="dxa"/>
          </w:tcPr>
          <w:p w:rsidR="00891570" w:rsidRPr="00891570" w:rsidRDefault="00891570" w:rsidP="009B1E4E">
            <w:pPr>
              <w:pStyle w:val="Titre3"/>
              <w:outlineLvl w:val="2"/>
              <w:rPr>
                <w:ins w:id="485" w:author="SWIDERSKI Chloé" w:date="2016-04-06T10:15:00Z"/>
                <w:b w:val="0"/>
              </w:rPr>
            </w:pPr>
            <w:ins w:id="486" w:author="SWIDERSKI Chloé" w:date="2016-04-06T10:19:00Z">
              <w:r w:rsidRPr="00891570">
                <w:rPr>
                  <w:b w:val="0"/>
                </w:rPr>
                <w:t>400</w:t>
              </w:r>
            </w:ins>
          </w:p>
        </w:tc>
        <w:tc>
          <w:tcPr>
            <w:tcW w:w="1068" w:type="dxa"/>
          </w:tcPr>
          <w:p w:rsidR="00891570" w:rsidRPr="00891570" w:rsidRDefault="00891570" w:rsidP="009B1E4E">
            <w:pPr>
              <w:pStyle w:val="Titre3"/>
              <w:outlineLvl w:val="2"/>
              <w:rPr>
                <w:ins w:id="487" w:author="SWIDERSKI Chloé" w:date="2016-04-06T10:15:00Z"/>
                <w:b w:val="0"/>
              </w:rPr>
            </w:pPr>
            <w:ins w:id="488" w:author="SWIDERSKI Chloé" w:date="2016-04-06T10:16:00Z">
              <w:r w:rsidRPr="00891570">
                <w:rPr>
                  <w:b w:val="0"/>
                </w:rPr>
                <w:t>250</w:t>
              </w:r>
            </w:ins>
          </w:p>
        </w:tc>
        <w:tc>
          <w:tcPr>
            <w:tcW w:w="1047" w:type="dxa"/>
          </w:tcPr>
          <w:p w:rsidR="00891570" w:rsidRDefault="00891570" w:rsidP="009B1E4E">
            <w:pPr>
              <w:pStyle w:val="Titre3"/>
              <w:outlineLvl w:val="2"/>
              <w:rPr>
                <w:ins w:id="489" w:author="SWIDERSKI Chloé" w:date="2016-04-06T10:23:00Z"/>
                <w:b w:val="0"/>
              </w:rPr>
            </w:pPr>
            <w:ins w:id="490" w:author="SWIDERSKI Chloé" w:date="2016-04-06T10:23:00Z">
              <w:r>
                <w:rPr>
                  <w:b w:val="0"/>
                </w:rPr>
                <w:t>25</w:t>
              </w:r>
            </w:ins>
          </w:p>
          <w:p w:rsidR="00891570" w:rsidRPr="00891570" w:rsidRDefault="00891570">
            <w:pPr>
              <w:rPr>
                <w:ins w:id="491" w:author="SWIDERSKI Chloé" w:date="2016-04-06T10:15:00Z"/>
              </w:rPr>
              <w:pPrChange w:id="492" w:author="SWIDERSKI Chloé" w:date="2016-04-06T10:23:00Z">
                <w:pPr>
                  <w:pStyle w:val="Titre3"/>
                  <w:outlineLvl w:val="2"/>
                </w:pPr>
              </w:pPrChange>
            </w:pPr>
          </w:p>
        </w:tc>
      </w:tr>
      <w:tr w:rsidR="00891570" w:rsidTr="00891570">
        <w:trPr>
          <w:ins w:id="493" w:author="SWIDERSKI Chloé" w:date="2016-04-06T10:15:00Z"/>
        </w:trPr>
        <w:tc>
          <w:tcPr>
            <w:tcW w:w="884" w:type="dxa"/>
          </w:tcPr>
          <w:p w:rsidR="00891570" w:rsidRPr="00891570" w:rsidRDefault="00891570" w:rsidP="009B1E4E">
            <w:pPr>
              <w:pStyle w:val="Titre3"/>
              <w:outlineLvl w:val="2"/>
              <w:rPr>
                <w:ins w:id="494" w:author="SWIDERSKI Chloé" w:date="2016-04-06T10:15:00Z"/>
                <w:b w:val="0"/>
              </w:rPr>
            </w:pPr>
            <w:ins w:id="495" w:author="SWIDERSKI Chloé" w:date="2016-04-06T10:15:00Z">
              <w:r w:rsidRPr="00891570">
                <w:rPr>
                  <w:b w:val="0"/>
                </w:rPr>
                <w:t>4</w:t>
              </w:r>
            </w:ins>
          </w:p>
        </w:tc>
        <w:tc>
          <w:tcPr>
            <w:tcW w:w="915" w:type="dxa"/>
          </w:tcPr>
          <w:p w:rsidR="00891570" w:rsidRPr="00891570" w:rsidRDefault="00891570" w:rsidP="009B1E4E">
            <w:pPr>
              <w:pStyle w:val="Titre3"/>
              <w:outlineLvl w:val="2"/>
              <w:rPr>
                <w:ins w:id="496" w:author="SWIDERSKI Chloé" w:date="2016-04-06T10:15:00Z"/>
                <w:b w:val="0"/>
              </w:rPr>
            </w:pPr>
            <w:ins w:id="497" w:author="SWIDERSKI Chloé" w:date="2016-04-06T10:15:00Z">
              <w:r w:rsidRPr="00891570">
                <w:rPr>
                  <w:b w:val="0"/>
                </w:rPr>
                <w:t>2</w:t>
              </w:r>
            </w:ins>
          </w:p>
        </w:tc>
        <w:tc>
          <w:tcPr>
            <w:tcW w:w="881" w:type="dxa"/>
          </w:tcPr>
          <w:p w:rsidR="00891570" w:rsidRPr="00891570" w:rsidRDefault="00891570" w:rsidP="009B1E4E">
            <w:pPr>
              <w:pStyle w:val="Titre3"/>
              <w:outlineLvl w:val="2"/>
              <w:rPr>
                <w:ins w:id="498" w:author="SWIDERSKI Chloé" w:date="2016-04-06T10:15:00Z"/>
                <w:b w:val="0"/>
              </w:rPr>
            </w:pPr>
            <w:ins w:id="499" w:author="SWIDERSKI Chloé" w:date="2016-04-06T10:15:00Z">
              <w:r w:rsidRPr="00891570">
                <w:rPr>
                  <w:b w:val="0"/>
                </w:rPr>
                <w:t>45</w:t>
              </w:r>
            </w:ins>
          </w:p>
        </w:tc>
        <w:tc>
          <w:tcPr>
            <w:tcW w:w="902" w:type="dxa"/>
          </w:tcPr>
          <w:p w:rsidR="00891570" w:rsidRPr="00891570" w:rsidRDefault="00891570" w:rsidP="009B1E4E">
            <w:pPr>
              <w:pStyle w:val="Titre3"/>
              <w:outlineLvl w:val="2"/>
              <w:rPr>
                <w:ins w:id="500" w:author="SWIDERSKI Chloé" w:date="2016-04-06T10:15:00Z"/>
                <w:b w:val="0"/>
              </w:rPr>
            </w:pPr>
            <w:ins w:id="501" w:author="SWIDERSKI Chloé" w:date="2016-04-06T10:15:00Z">
              <w:r w:rsidRPr="00891570">
                <w:rPr>
                  <w:b w:val="0"/>
                </w:rPr>
                <w:t>3</w:t>
              </w:r>
            </w:ins>
          </w:p>
        </w:tc>
        <w:tc>
          <w:tcPr>
            <w:tcW w:w="1090" w:type="dxa"/>
          </w:tcPr>
          <w:p w:rsidR="00891570" w:rsidRPr="00891570" w:rsidRDefault="00891570" w:rsidP="009B1E4E">
            <w:pPr>
              <w:pStyle w:val="Titre3"/>
              <w:outlineLvl w:val="2"/>
              <w:rPr>
                <w:ins w:id="502" w:author="SWIDERSKI Chloé" w:date="2016-04-06T10:15:00Z"/>
                <w:b w:val="0"/>
              </w:rPr>
            </w:pPr>
            <w:ins w:id="503" w:author="SWIDERSKI Chloé" w:date="2016-04-06T10:19:00Z">
              <w:r w:rsidRPr="00891570">
                <w:rPr>
                  <w:b w:val="0"/>
                </w:rPr>
                <w:t>400</w:t>
              </w:r>
            </w:ins>
          </w:p>
        </w:tc>
        <w:tc>
          <w:tcPr>
            <w:tcW w:w="1068" w:type="dxa"/>
          </w:tcPr>
          <w:p w:rsidR="00891570" w:rsidRPr="00891570" w:rsidRDefault="00891570" w:rsidP="009B1E4E">
            <w:pPr>
              <w:pStyle w:val="Titre3"/>
              <w:outlineLvl w:val="2"/>
              <w:rPr>
                <w:ins w:id="504" w:author="SWIDERSKI Chloé" w:date="2016-04-06T10:15:00Z"/>
                <w:b w:val="0"/>
              </w:rPr>
            </w:pPr>
            <w:ins w:id="505" w:author="SWIDERSKI Chloé" w:date="2016-04-06T10:19:00Z">
              <w:r w:rsidRPr="00891570">
                <w:rPr>
                  <w:b w:val="0"/>
                </w:rPr>
                <w:t>2</w:t>
              </w:r>
            </w:ins>
            <w:ins w:id="506" w:author="SWIDERSKI Chloé" w:date="2016-04-06T10:16:00Z">
              <w:r w:rsidRPr="00891570">
                <w:rPr>
                  <w:b w:val="0"/>
                </w:rPr>
                <w:t>50</w:t>
              </w:r>
            </w:ins>
          </w:p>
        </w:tc>
        <w:tc>
          <w:tcPr>
            <w:tcW w:w="1047" w:type="dxa"/>
          </w:tcPr>
          <w:p w:rsidR="00891570" w:rsidRPr="00891570" w:rsidRDefault="00891570" w:rsidP="009B1E4E">
            <w:pPr>
              <w:pStyle w:val="Titre3"/>
              <w:outlineLvl w:val="2"/>
              <w:rPr>
                <w:ins w:id="507" w:author="SWIDERSKI Chloé" w:date="2016-04-06T10:15:00Z"/>
                <w:b w:val="0"/>
              </w:rPr>
            </w:pPr>
            <w:ins w:id="508" w:author="SWIDERSKI Chloé" w:date="2016-04-06T10:23:00Z">
              <w:r>
                <w:rPr>
                  <w:b w:val="0"/>
                </w:rPr>
                <w:t>12</w:t>
              </w:r>
            </w:ins>
          </w:p>
        </w:tc>
      </w:tr>
      <w:tr w:rsidR="00891570" w:rsidTr="00891570">
        <w:trPr>
          <w:ins w:id="509" w:author="SWIDERSKI Chloé" w:date="2016-04-06T10:15:00Z"/>
        </w:trPr>
        <w:tc>
          <w:tcPr>
            <w:tcW w:w="884" w:type="dxa"/>
          </w:tcPr>
          <w:p w:rsidR="00891570" w:rsidRPr="00891570" w:rsidRDefault="00891570" w:rsidP="009B1E4E">
            <w:pPr>
              <w:pStyle w:val="Titre3"/>
              <w:outlineLvl w:val="2"/>
              <w:rPr>
                <w:ins w:id="510" w:author="SWIDERSKI Chloé" w:date="2016-04-06T10:15:00Z"/>
                <w:b w:val="0"/>
              </w:rPr>
            </w:pPr>
            <w:ins w:id="511" w:author="SWIDERSKI Chloé" w:date="2016-04-06T10:15:00Z">
              <w:r w:rsidRPr="00891570">
                <w:rPr>
                  <w:b w:val="0"/>
                </w:rPr>
                <w:t>4</w:t>
              </w:r>
            </w:ins>
          </w:p>
        </w:tc>
        <w:tc>
          <w:tcPr>
            <w:tcW w:w="915" w:type="dxa"/>
          </w:tcPr>
          <w:p w:rsidR="00891570" w:rsidRPr="00891570" w:rsidRDefault="00891570" w:rsidP="009B1E4E">
            <w:pPr>
              <w:pStyle w:val="Titre3"/>
              <w:outlineLvl w:val="2"/>
              <w:rPr>
                <w:ins w:id="512" w:author="SWIDERSKI Chloé" w:date="2016-04-06T10:15:00Z"/>
                <w:b w:val="0"/>
              </w:rPr>
            </w:pPr>
            <w:ins w:id="513" w:author="SWIDERSKI Chloé" w:date="2016-04-06T10:15:00Z">
              <w:r w:rsidRPr="00891570">
                <w:rPr>
                  <w:b w:val="0"/>
                </w:rPr>
                <w:t>2</w:t>
              </w:r>
            </w:ins>
          </w:p>
        </w:tc>
        <w:tc>
          <w:tcPr>
            <w:tcW w:w="881" w:type="dxa"/>
          </w:tcPr>
          <w:p w:rsidR="00891570" w:rsidRPr="00891570" w:rsidRDefault="00891570" w:rsidP="009B1E4E">
            <w:pPr>
              <w:pStyle w:val="Titre3"/>
              <w:outlineLvl w:val="2"/>
              <w:rPr>
                <w:ins w:id="514" w:author="SWIDERSKI Chloé" w:date="2016-04-06T10:15:00Z"/>
                <w:b w:val="0"/>
              </w:rPr>
            </w:pPr>
            <w:ins w:id="515" w:author="SWIDERSKI Chloé" w:date="2016-04-06T10:15:00Z">
              <w:r w:rsidRPr="00891570">
                <w:rPr>
                  <w:b w:val="0"/>
                </w:rPr>
                <w:t>33</w:t>
              </w:r>
            </w:ins>
          </w:p>
        </w:tc>
        <w:tc>
          <w:tcPr>
            <w:tcW w:w="902" w:type="dxa"/>
          </w:tcPr>
          <w:p w:rsidR="00891570" w:rsidRPr="00891570" w:rsidRDefault="00891570" w:rsidP="009B1E4E">
            <w:pPr>
              <w:pStyle w:val="Titre3"/>
              <w:outlineLvl w:val="2"/>
              <w:rPr>
                <w:ins w:id="516" w:author="SWIDERSKI Chloé" w:date="2016-04-06T10:15:00Z"/>
                <w:b w:val="0"/>
              </w:rPr>
            </w:pPr>
            <w:ins w:id="517" w:author="SWIDERSKI Chloé" w:date="2016-04-06T10:15:00Z">
              <w:r w:rsidRPr="00891570">
                <w:rPr>
                  <w:b w:val="0"/>
                </w:rPr>
                <w:t>2</w:t>
              </w:r>
            </w:ins>
          </w:p>
        </w:tc>
        <w:tc>
          <w:tcPr>
            <w:tcW w:w="1090" w:type="dxa"/>
          </w:tcPr>
          <w:p w:rsidR="00891570" w:rsidRPr="00891570" w:rsidRDefault="00891570" w:rsidP="009B1E4E">
            <w:pPr>
              <w:pStyle w:val="Titre3"/>
              <w:outlineLvl w:val="2"/>
              <w:rPr>
                <w:ins w:id="518" w:author="SWIDERSKI Chloé" w:date="2016-04-06T10:15:00Z"/>
                <w:b w:val="0"/>
              </w:rPr>
            </w:pPr>
            <w:ins w:id="519" w:author="SWIDERSKI Chloé" w:date="2016-04-06T10:19:00Z">
              <w:r w:rsidRPr="00891570">
                <w:rPr>
                  <w:b w:val="0"/>
                </w:rPr>
                <w:t>400</w:t>
              </w:r>
            </w:ins>
          </w:p>
        </w:tc>
        <w:tc>
          <w:tcPr>
            <w:tcW w:w="1068" w:type="dxa"/>
          </w:tcPr>
          <w:p w:rsidR="00891570" w:rsidRPr="00891570" w:rsidRDefault="00891570" w:rsidP="009B1E4E">
            <w:pPr>
              <w:pStyle w:val="Titre3"/>
              <w:outlineLvl w:val="2"/>
              <w:rPr>
                <w:ins w:id="520" w:author="SWIDERSKI Chloé" w:date="2016-04-06T10:15:00Z"/>
                <w:b w:val="0"/>
              </w:rPr>
            </w:pPr>
            <w:ins w:id="521" w:author="SWIDERSKI Chloé" w:date="2016-04-06T10:19:00Z">
              <w:r w:rsidRPr="00891570">
                <w:rPr>
                  <w:b w:val="0"/>
                </w:rPr>
                <w:t>150</w:t>
              </w:r>
            </w:ins>
          </w:p>
        </w:tc>
        <w:tc>
          <w:tcPr>
            <w:tcW w:w="1047" w:type="dxa"/>
          </w:tcPr>
          <w:p w:rsidR="00891570" w:rsidRPr="00891570" w:rsidRDefault="00891570" w:rsidP="009B1E4E">
            <w:pPr>
              <w:pStyle w:val="Titre3"/>
              <w:outlineLvl w:val="2"/>
              <w:rPr>
                <w:ins w:id="522" w:author="SWIDERSKI Chloé" w:date="2016-04-06T10:15:00Z"/>
                <w:b w:val="0"/>
              </w:rPr>
            </w:pPr>
            <w:ins w:id="523" w:author="SWIDERSKI Chloé" w:date="2016-04-06T10:23:00Z">
              <w:r>
                <w:rPr>
                  <w:b w:val="0"/>
                </w:rPr>
                <w:t>20</w:t>
              </w:r>
            </w:ins>
          </w:p>
        </w:tc>
      </w:tr>
    </w:tbl>
    <w:p w:rsidR="00891570" w:rsidRDefault="00891570" w:rsidP="009B1E4E">
      <w:pPr>
        <w:pStyle w:val="Titre3"/>
        <w:rPr>
          <w:ins w:id="524" w:author="SWIDERSKI Chloé" w:date="2016-04-06T10:24:00Z"/>
          <w:b w:val="0"/>
        </w:rPr>
      </w:pPr>
      <w:ins w:id="525" w:author="SWIDERSKI Chloé" w:date="2016-04-06T10:23:00Z">
        <w:r>
          <w:rPr>
            <w:b w:val="0"/>
          </w:rPr>
          <w:t>On obtient</w:t>
        </w:r>
      </w:ins>
      <w:ins w:id="526" w:author="SWIDERSKI Chloé" w:date="2016-04-06T10:24:00Z">
        <w:r>
          <w:rPr>
            <w:b w:val="0"/>
          </w:rPr>
          <w:t> </w:t>
        </w:r>
      </w:ins>
      <w:ins w:id="527" w:author="SWIDERSKI Chloé" w:date="2016-04-06T10:23:00Z">
        <w:r>
          <w:rPr>
            <w:b w:val="0"/>
          </w:rPr>
          <w:t>:</w:t>
        </w:r>
      </w:ins>
    </w:p>
    <w:p w:rsidR="009B1E4E" w:rsidRDefault="00891570" w:rsidP="009B1E4E">
      <w:pPr>
        <w:pStyle w:val="Titre3"/>
        <w:rPr>
          <w:ins w:id="528" w:author="SWIDERSKI Chloé" w:date="2016-04-06T10:24:00Z"/>
          <w:b w:val="0"/>
        </w:rPr>
      </w:pPr>
      <w:ins w:id="529" w:author="SWIDERSKI Chloé" w:date="2016-04-06T10:24:00Z">
        <w:r>
          <w:rPr>
            <w:b w:val="0"/>
          </w:rPr>
          <w:t xml:space="preserve">Valeur modale = </w:t>
        </w:r>
      </w:ins>
      <w:ins w:id="530" w:author="SWIDERSKI Chloé" w:date="2016-04-06T10:25:00Z">
        <w:r>
          <w:rPr>
            <w:b w:val="0"/>
          </w:rPr>
          <w:t>18.85</w:t>
        </w:r>
      </w:ins>
      <w:ins w:id="531" w:author="SWIDERSKI Chloé" w:date="2016-04-06T10:26:00Z">
        <w:r>
          <w:rPr>
            <w:b w:val="0"/>
          </w:rPr>
          <w:t xml:space="preserve"> = </w:t>
        </w:r>
        <m:oMath>
          <m:f>
            <m:fPr>
              <m:ctrlPr>
                <w:rPr>
                  <w:rFonts w:ascii="Cambria Math" w:hAnsi="Cambria Math"/>
                  <w:b w:val="0"/>
                  <w:i/>
                </w:rPr>
              </m:ctrlPr>
            </m:fPr>
            <m:num>
              <m:r>
                <m:rPr>
                  <m:sty m:val="bi"/>
                </m:rPr>
                <w:rPr>
                  <w:rFonts w:ascii="Cambria Math" w:hAnsi="Cambria Math"/>
                </w:rPr>
                <m:t>25</m:t>
              </m:r>
              <m:r>
                <m:rPr>
                  <m:sty m:val="bi"/>
                </m:rPr>
                <w:rPr>
                  <w:rFonts w:ascii="Cambria Math" w:hAnsi="Cambria Math"/>
                </w:rPr>
                <m:t>x</m:t>
              </m:r>
              <m:r>
                <m:rPr>
                  <m:sty m:val="bi"/>
                </m:rPr>
                <w:rPr>
                  <w:rFonts w:ascii="Cambria Math" w:hAnsi="Cambria Math"/>
                </w:rPr>
                <m:t>250+12</m:t>
              </m:r>
              <m:r>
                <m:rPr>
                  <m:sty m:val="bi"/>
                </m:rPr>
                <w:rPr>
                  <w:rFonts w:ascii="Cambria Math" w:hAnsi="Cambria Math"/>
                </w:rPr>
                <m:t>x</m:t>
              </m:r>
              <m:r>
                <m:rPr>
                  <m:sty m:val="bi"/>
                </m:rPr>
                <w:rPr>
                  <w:rFonts w:ascii="Cambria Math" w:hAnsi="Cambria Math"/>
                </w:rPr>
                <m:t>250+20</m:t>
              </m:r>
              <m:r>
                <m:rPr>
                  <m:sty m:val="bi"/>
                </m:rPr>
                <w:rPr>
                  <w:rFonts w:ascii="Cambria Math" w:hAnsi="Cambria Math"/>
                </w:rPr>
                <m:t>x</m:t>
              </m:r>
              <m:r>
                <m:rPr>
                  <m:sty m:val="bi"/>
                </m:rPr>
                <w:rPr>
                  <w:rFonts w:ascii="Cambria Math" w:hAnsi="Cambria Math"/>
                </w:rPr>
                <m:t>150</m:t>
              </m:r>
            </m:num>
            <m:den>
              <w:commentRangeStart w:id="532"/>
              <m:r>
                <m:rPr>
                  <m:sty m:val="bi"/>
                </m:rPr>
                <w:rPr>
                  <w:rFonts w:ascii="Cambria Math" w:hAnsi="Cambria Math"/>
                </w:rPr>
                <m:t>250+250+150</m:t>
              </m:r>
              <w:commentRangeEnd w:id="532"/>
              <m:r>
                <m:rPr>
                  <m:sty m:val="p"/>
                </m:rPr>
                <w:rPr>
                  <w:rStyle w:val="Marquedecommentaire"/>
                  <w:rFonts w:asciiTheme="minorHAnsi" w:eastAsiaTheme="minorHAnsi" w:hAnsiTheme="minorHAnsi" w:cstheme="minorBidi"/>
                  <w:b w:val="0"/>
                  <w:bCs w:val="0"/>
                  <w:color w:val="auto"/>
                </w:rPr>
                <w:commentReference w:id="532"/>
              </m:r>
            </m:den>
          </m:f>
        </m:oMath>
      </w:ins>
    </w:p>
    <w:p w:rsidR="00891570" w:rsidRDefault="00891570">
      <w:pPr>
        <w:spacing w:after="0"/>
        <w:rPr>
          <w:ins w:id="533" w:author="SWIDERSKI Chloé" w:date="2016-04-06T10:24:00Z"/>
        </w:rPr>
        <w:pPrChange w:id="534" w:author="SWIDERSKI Chloé" w:date="2016-04-06T10:24:00Z">
          <w:pPr>
            <w:pStyle w:val="Titre3"/>
          </w:pPr>
        </w:pPrChange>
      </w:pPr>
      <w:ins w:id="535" w:author="SWIDERSKI Chloé" w:date="2016-04-06T10:24:00Z">
        <w:r>
          <w:t>Valeur min = 12</w:t>
        </w:r>
      </w:ins>
    </w:p>
    <w:p w:rsidR="00891570" w:rsidRPr="00891570" w:rsidRDefault="00891570">
      <w:pPr>
        <w:rPr>
          <w:ins w:id="536" w:author="Bertrand Laroche" w:date="2016-04-06T07:31:00Z"/>
        </w:rPr>
        <w:pPrChange w:id="537" w:author="SWIDERSKI Chloé" w:date="2016-04-06T10:24:00Z">
          <w:pPr>
            <w:pStyle w:val="Titre3"/>
          </w:pPr>
        </w:pPrChange>
      </w:pPr>
      <w:ins w:id="538" w:author="SWIDERSKI Chloé" w:date="2016-04-06T10:24:00Z">
        <w:r>
          <w:t>Valeur max =25</w:t>
        </w:r>
      </w:ins>
    </w:p>
    <w:p w:rsidR="00EE3D94" w:rsidRDefault="00EE3D94" w:rsidP="000D5768"/>
    <w:p w:rsidR="000D5768" w:rsidRDefault="000D5768" w:rsidP="000D5768">
      <w:r>
        <w:lastRenderedPageBreak/>
        <w:t xml:space="preserve">On stocke le résultat dans un tableau </w:t>
      </w:r>
      <w:r w:rsidR="00F36409">
        <w:t>nommé « </w:t>
      </w:r>
      <w:proofErr w:type="spellStart"/>
      <w:r w:rsidR="00F36409">
        <w:t>stats_UTT_horiz</w:t>
      </w:r>
      <w:proofErr w:type="spellEnd"/>
      <w:r w:rsidR="00F36409">
        <w:t xml:space="preserve"> ». Ce tableau </w:t>
      </w:r>
      <w:r>
        <w:t>cont</w:t>
      </w:r>
      <w:r w:rsidR="00F36409">
        <w:t>ien</w:t>
      </w:r>
      <w:r>
        <w:t xml:space="preserve">t x lignes et </w:t>
      </w:r>
      <w:r w:rsidR="00F36409">
        <w:t>3</w:t>
      </w:r>
      <w:r>
        <w:t>y colonnes (x = nombre de couples UTT/horizon distincts et y = nombre de variables quantitatives</w:t>
      </w:r>
      <w:r w:rsidR="00F36409">
        <w:t xml:space="preserve"> (</w:t>
      </w:r>
      <w:r w:rsidR="00EE3D94">
        <w:t xml:space="preserve">3 car </w:t>
      </w:r>
      <w:r w:rsidR="00F36409">
        <w:t>modale/min/max)</w:t>
      </w:r>
      <w:r>
        <w:t>)</w:t>
      </w:r>
      <w:r w:rsidR="00EE3D94">
        <w:t>.</w:t>
      </w:r>
    </w:p>
    <w:p w:rsidR="00EE3D94" w:rsidRDefault="00EE3D94" w:rsidP="00EE3D94">
      <w:pPr>
        <w:pStyle w:val="Titre3"/>
      </w:pPr>
    </w:p>
    <w:p w:rsidR="00EE3D94" w:rsidRDefault="00EE3D94" w:rsidP="00EE3D94">
      <w:pPr>
        <w:pStyle w:val="Titre3"/>
      </w:pPr>
      <w:r>
        <w:t xml:space="preserve">Cas particulier des épaisseurs : </w:t>
      </w:r>
    </w:p>
    <w:p w:rsidR="00EE3D94" w:rsidRDefault="00EE3D94" w:rsidP="00EE3D94">
      <w:r>
        <w:t xml:space="preserve">On prend les champs </w:t>
      </w:r>
      <w:proofErr w:type="spellStart"/>
      <w:r w:rsidRPr="002A0AA2">
        <w:t>prof_appar_min</w:t>
      </w:r>
      <w:proofErr w:type="spellEnd"/>
      <w:r>
        <w:t xml:space="preserve">, </w:t>
      </w:r>
      <w:proofErr w:type="spellStart"/>
      <w:r w:rsidRPr="002A0AA2">
        <w:t>prof_appar_m</w:t>
      </w:r>
      <w:r>
        <w:t>oy</w:t>
      </w:r>
      <w:proofErr w:type="spellEnd"/>
      <w:r>
        <w:t xml:space="preserve">, </w:t>
      </w:r>
      <w:proofErr w:type="spellStart"/>
      <w:r w:rsidRPr="002A0AA2">
        <w:t>prof_appar_m</w:t>
      </w:r>
      <w:r>
        <w:t>ax</w:t>
      </w:r>
      <w:proofErr w:type="spellEnd"/>
      <w:r>
        <w:t>.</w:t>
      </w:r>
    </w:p>
    <w:p w:rsidR="00EE3D94" w:rsidRDefault="00EE3D94" w:rsidP="00EE3D94">
      <w:pPr>
        <w:spacing w:after="0"/>
        <w:rPr>
          <w:b/>
          <w:color w:val="FF0000"/>
        </w:rPr>
      </w:pPr>
      <w:commentRangeStart w:id="539"/>
      <w:r w:rsidRPr="002A0AA2">
        <w:rPr>
          <w:b/>
          <w:color w:val="FF0000"/>
        </w:rPr>
        <w:t xml:space="preserve">Question : </w:t>
      </w:r>
      <w:r>
        <w:rPr>
          <w:b/>
          <w:color w:val="FF0000"/>
        </w:rPr>
        <w:t xml:space="preserve">mieux </w:t>
      </w:r>
      <w:proofErr w:type="spellStart"/>
      <w:r>
        <w:rPr>
          <w:b/>
          <w:color w:val="FF0000"/>
        </w:rPr>
        <w:t>vaut-il</w:t>
      </w:r>
      <w:proofErr w:type="spellEnd"/>
      <w:r>
        <w:rPr>
          <w:b/>
          <w:color w:val="FF0000"/>
        </w:rPr>
        <w:t xml:space="preserve"> calculer les </w:t>
      </w:r>
      <w:proofErr w:type="spellStart"/>
      <w:r>
        <w:rPr>
          <w:b/>
          <w:color w:val="FF0000"/>
        </w:rPr>
        <w:t>stats</w:t>
      </w:r>
      <w:proofErr w:type="spellEnd"/>
      <w:r>
        <w:rPr>
          <w:b/>
          <w:color w:val="FF0000"/>
        </w:rPr>
        <w:t xml:space="preserve"> sur les valeurs moyennes (même pour </w:t>
      </w:r>
      <w:proofErr w:type="gramStart"/>
      <w:r>
        <w:rPr>
          <w:b/>
          <w:color w:val="FF0000"/>
        </w:rPr>
        <w:t>le</w:t>
      </w:r>
      <w:proofErr w:type="gramEnd"/>
      <w:r>
        <w:rPr>
          <w:b/>
          <w:color w:val="FF0000"/>
        </w:rPr>
        <w:t xml:space="preserve"> min et le max… dans ce cas c’est la même méthode que décrit plus haut)</w:t>
      </w:r>
      <w:commentRangeEnd w:id="539"/>
      <w:r w:rsidR="005757BA">
        <w:rPr>
          <w:rStyle w:val="Marquedecommentaire"/>
        </w:rPr>
        <w:commentReference w:id="539"/>
      </w:r>
    </w:p>
    <w:p w:rsidR="00EE3D94" w:rsidRDefault="00EE3D94" w:rsidP="00EE3D94">
      <w:pPr>
        <w:rPr>
          <w:ins w:id="540" w:author="Bertrand Laroche" w:date="2016-04-06T07:32:00Z"/>
          <w:b/>
          <w:color w:val="FF0000"/>
        </w:rPr>
      </w:pPr>
      <w:r>
        <w:rPr>
          <w:b/>
          <w:color w:val="FF0000"/>
        </w:rPr>
        <w:t xml:space="preserve">Ou alors pour </w:t>
      </w:r>
      <w:proofErr w:type="gramStart"/>
      <w:r>
        <w:rPr>
          <w:b/>
          <w:color w:val="FF0000"/>
        </w:rPr>
        <w:t>le</w:t>
      </w:r>
      <w:proofErr w:type="gramEnd"/>
      <w:r>
        <w:rPr>
          <w:b/>
          <w:color w:val="FF0000"/>
        </w:rPr>
        <w:t xml:space="preserve"> min et le max, je </w:t>
      </w:r>
      <w:proofErr w:type="spellStart"/>
      <w:r>
        <w:rPr>
          <w:b/>
          <w:color w:val="FF0000"/>
        </w:rPr>
        <w:t>prend</w:t>
      </w:r>
      <w:proofErr w:type="spellEnd"/>
      <w:r>
        <w:rPr>
          <w:b/>
          <w:color w:val="FF0000"/>
        </w:rPr>
        <w:t xml:space="preserve"> le min des </w:t>
      </w:r>
      <w:proofErr w:type="spellStart"/>
      <w:r w:rsidRPr="002A0AA2">
        <w:rPr>
          <w:b/>
          <w:color w:val="FF0000"/>
        </w:rPr>
        <w:t>prof_appar_min</w:t>
      </w:r>
      <w:proofErr w:type="spellEnd"/>
      <w:r>
        <w:rPr>
          <w:b/>
          <w:color w:val="FF0000"/>
        </w:rPr>
        <w:t xml:space="preserve"> et le max des </w:t>
      </w:r>
      <w:proofErr w:type="spellStart"/>
      <w:r>
        <w:rPr>
          <w:b/>
          <w:color w:val="FF0000"/>
        </w:rPr>
        <w:t>prof_appar_max</w:t>
      </w:r>
      <w:proofErr w:type="spellEnd"/>
      <w:r>
        <w:rPr>
          <w:b/>
          <w:color w:val="FF0000"/>
        </w:rPr>
        <w:t> ?</w:t>
      </w:r>
    </w:p>
    <w:p w:rsidR="009B1E4E" w:rsidRDefault="009B1E4E" w:rsidP="00EE3D94">
      <w:pPr>
        <w:rPr>
          <w:ins w:id="541" w:author="Bertrand Laroche" w:date="2016-04-06T07:34:00Z"/>
          <w:color w:val="FF0000"/>
        </w:rPr>
      </w:pPr>
      <w:commentRangeStart w:id="542"/>
      <w:ins w:id="543" w:author="Bertrand Laroche" w:date="2016-04-06T07:32:00Z">
        <w:r w:rsidRPr="009B1E4E">
          <w:rPr>
            <w:color w:val="FF0000"/>
            <w:rPrChange w:id="544" w:author="Bertrand Laroche" w:date="2016-04-06T07:33:00Z">
              <w:rPr>
                <w:b/>
                <w:color w:val="FF0000"/>
              </w:rPr>
            </w:rPrChange>
          </w:rPr>
          <w:t>Pour moi, on fait le mêm</w:t>
        </w:r>
      </w:ins>
      <w:ins w:id="545" w:author="Bertrand Laroche" w:date="2016-04-06T07:33:00Z">
        <w:r w:rsidRPr="009B1E4E">
          <w:rPr>
            <w:color w:val="FF0000"/>
            <w:rPrChange w:id="546" w:author="Bertrand Laroche" w:date="2016-04-06T07:33:00Z">
              <w:rPr>
                <w:b/>
                <w:color w:val="FF0000"/>
              </w:rPr>
            </w:rPrChange>
          </w:rPr>
          <w:t>e</w:t>
        </w:r>
      </w:ins>
      <w:ins w:id="547" w:author="Bertrand Laroche" w:date="2016-04-06T07:32:00Z">
        <w:r w:rsidRPr="009B1E4E">
          <w:rPr>
            <w:color w:val="FF0000"/>
            <w:rPrChange w:id="548" w:author="Bertrand Laroche" w:date="2016-04-06T07:33:00Z">
              <w:rPr>
                <w:b/>
                <w:color w:val="FF0000"/>
              </w:rPr>
            </w:rPrChange>
          </w:rPr>
          <w:t xml:space="preserve"> calcul</w:t>
        </w:r>
      </w:ins>
      <w:ins w:id="549" w:author="Bertrand Laroche" w:date="2016-04-06T07:39:00Z">
        <w:r w:rsidR="003A170F">
          <w:rPr>
            <w:color w:val="FF0000"/>
          </w:rPr>
          <w:t xml:space="preserve"> que des valeurs quantitatives</w:t>
        </w:r>
      </w:ins>
      <w:ins w:id="550" w:author="Bertrand Laroche" w:date="2016-04-06T07:32:00Z">
        <w:r w:rsidRPr="009B1E4E">
          <w:rPr>
            <w:color w:val="FF0000"/>
            <w:rPrChange w:id="551" w:author="Bertrand Laroche" w:date="2016-04-06T07:33:00Z">
              <w:rPr>
                <w:b/>
                <w:color w:val="FF0000"/>
              </w:rPr>
            </w:rPrChange>
          </w:rPr>
          <w:t>, sauf si je n’ai pas compris.</w:t>
        </w:r>
      </w:ins>
      <w:ins w:id="552" w:author="Bertrand Laroche" w:date="2016-04-06T07:33:00Z">
        <w:r>
          <w:rPr>
            <w:color w:val="FF0000"/>
          </w:rPr>
          <w:t xml:space="preserve"> On prend la moyenne des valeurs </w:t>
        </w:r>
      </w:ins>
      <w:ins w:id="553" w:author="Bertrand Laroche" w:date="2016-04-06T07:32:00Z">
        <w:r w:rsidRPr="009B1E4E">
          <w:rPr>
            <w:color w:val="FF0000"/>
            <w:rPrChange w:id="554" w:author="Bertrand Laroche" w:date="2016-04-06T07:33:00Z">
              <w:rPr>
                <w:b/>
                <w:color w:val="FF0000"/>
              </w:rPr>
            </w:rPrChange>
          </w:rPr>
          <w:t xml:space="preserve"> </w:t>
        </w:r>
      </w:ins>
      <w:ins w:id="555" w:author="Bertrand Laroche" w:date="2016-04-06T07:33:00Z">
        <w:r>
          <w:rPr>
            <w:color w:val="FF0000"/>
          </w:rPr>
          <w:t>moyennes pondéré</w:t>
        </w:r>
      </w:ins>
      <w:ins w:id="556" w:author="Bertrand Laroche" w:date="2016-04-06T07:34:00Z">
        <w:r>
          <w:rPr>
            <w:color w:val="FF0000"/>
          </w:rPr>
          <w:t>e</w:t>
        </w:r>
      </w:ins>
      <w:ins w:id="557" w:author="Bertrand Laroche" w:date="2016-04-06T07:33:00Z">
        <w:r>
          <w:rPr>
            <w:color w:val="FF0000"/>
          </w:rPr>
          <w:t>s par le pourcentage et on prend les extrêmes des valeurs moyennes.</w:t>
        </w:r>
      </w:ins>
      <w:commentRangeEnd w:id="542"/>
      <w:r w:rsidR="00E3348E">
        <w:rPr>
          <w:rStyle w:val="Marquedecommentaire"/>
        </w:rPr>
        <w:commentReference w:id="542"/>
      </w:r>
      <w:ins w:id="558" w:author="Bertrand Laroche" w:date="2016-04-06T07:33:00Z">
        <w:r>
          <w:rPr>
            <w:color w:val="FF0000"/>
          </w:rPr>
          <w:t xml:space="preserve"> </w:t>
        </w:r>
      </w:ins>
    </w:p>
    <w:p w:rsidR="009B1E4E" w:rsidRPr="009B1E4E" w:rsidRDefault="009B1E4E" w:rsidP="00EE3D94">
      <w:pPr>
        <w:rPr>
          <w:color w:val="FF0000"/>
          <w:rPrChange w:id="559" w:author="Bertrand Laroche" w:date="2016-04-06T07:33:00Z">
            <w:rPr>
              <w:b/>
              <w:color w:val="FF0000"/>
            </w:rPr>
          </w:rPrChange>
        </w:rPr>
      </w:pPr>
      <w:ins w:id="560" w:author="Bertrand Laroche" w:date="2016-04-06T07:34:00Z">
        <w:r>
          <w:rPr>
            <w:color w:val="FF0000"/>
          </w:rPr>
          <w:t xml:space="preserve">Si tu as une seule UTS, tu répercutes les valeurs min, </w:t>
        </w:r>
        <w:proofErr w:type="spellStart"/>
        <w:r>
          <w:rPr>
            <w:color w:val="FF0000"/>
          </w:rPr>
          <w:t>moy</w:t>
        </w:r>
        <w:proofErr w:type="spellEnd"/>
        <w:r>
          <w:rPr>
            <w:color w:val="FF0000"/>
          </w:rPr>
          <w:t xml:space="preserve"> et max de cette seule UTS, pourquoi se compliquer …  </w:t>
        </w:r>
      </w:ins>
    </w:p>
    <w:p w:rsidR="00EE3D94" w:rsidRDefault="00EE3D94" w:rsidP="000D5768"/>
    <w:p w:rsidR="00F961BE" w:rsidRDefault="000D5768" w:rsidP="000D5768">
      <w:pPr>
        <w:pStyle w:val="Titre2"/>
      </w:pPr>
      <w:r>
        <w:t xml:space="preserve">2.6- </w:t>
      </w:r>
      <w:r w:rsidR="00F961BE">
        <w:t xml:space="preserve">Calcul de la dominante pour les variables </w:t>
      </w:r>
      <w:del w:id="561" w:author="SWIDERSKI Chloé" w:date="2016-04-06T09:37:00Z">
        <w:r w:rsidR="00F961BE" w:rsidDel="0095249F">
          <w:delText xml:space="preserve">quantitatives </w:delText>
        </w:r>
      </w:del>
      <w:ins w:id="562" w:author="SWIDERSKI Chloé" w:date="2016-04-06T09:37:00Z">
        <w:r w:rsidR="0095249F">
          <w:t xml:space="preserve">qualitatives </w:t>
        </w:r>
      </w:ins>
      <w:r w:rsidR="00F961BE">
        <w:t>pour chaque couple UTT/Horizon</w:t>
      </w:r>
    </w:p>
    <w:p w:rsidR="000D5768" w:rsidRDefault="000D5768" w:rsidP="000D5768"/>
    <w:p w:rsidR="000D5768" w:rsidRDefault="00F52EB6" w:rsidP="000D5768">
      <w:r>
        <w:t>On définit les champs correspondants aux variables qualitatives que l’on veut analyser.</w:t>
      </w:r>
    </w:p>
    <w:p w:rsidR="00F52EB6" w:rsidRDefault="00F52EB6" w:rsidP="00F52EB6">
      <w:r>
        <w:t>Boucle 1 : Pour les variables i définies de 1 à m :</w:t>
      </w:r>
    </w:p>
    <w:p w:rsidR="00F52EB6" w:rsidRDefault="00F52EB6" w:rsidP="00F52EB6">
      <w:r>
        <w:tab/>
        <w:t>Boucle 2 : Pour chaque couple UTT/Horizon j de 1 à n :</w:t>
      </w:r>
    </w:p>
    <w:p w:rsidR="00F52EB6" w:rsidRDefault="00F36409" w:rsidP="00EE3D94">
      <w:pPr>
        <w:pStyle w:val="Paragraphedeliste"/>
        <w:numPr>
          <w:ilvl w:val="0"/>
          <w:numId w:val="7"/>
        </w:numPr>
        <w:spacing w:after="0"/>
      </w:pPr>
      <w:commentRangeStart w:id="563"/>
      <w:r>
        <w:t>O</w:t>
      </w:r>
      <w:r w:rsidR="00F52EB6">
        <w:t>n va chercher les valeur</w:t>
      </w:r>
      <w:r>
        <w:t>s</w:t>
      </w:r>
      <w:r w:rsidR="00F52EB6">
        <w:t xml:space="preserve"> que prennent les variables i de chaque couple UTS/strate qui composent l’UTT/Horizon. </w:t>
      </w:r>
    </w:p>
    <w:p w:rsidR="00F36409" w:rsidRDefault="00F52EB6" w:rsidP="00EE3D94">
      <w:pPr>
        <w:pStyle w:val="Paragraphedeliste"/>
        <w:numPr>
          <w:ilvl w:val="0"/>
          <w:numId w:val="7"/>
        </w:numPr>
        <w:spacing w:after="0"/>
      </w:pPr>
      <w:commentRangeStart w:id="564"/>
      <w:r>
        <w:t xml:space="preserve">A chaque valeur on associe la surface de l’UTS et on somme les surfaces par valeur distincte. </w:t>
      </w:r>
      <w:commentRangeEnd w:id="563"/>
      <w:r w:rsidR="003A170F">
        <w:rPr>
          <w:rStyle w:val="Marquedecommentaire"/>
        </w:rPr>
        <w:commentReference w:id="563"/>
      </w:r>
      <w:commentRangeEnd w:id="564"/>
      <w:r w:rsidR="00E3348E">
        <w:rPr>
          <w:rStyle w:val="Marquedecommentaire"/>
        </w:rPr>
        <w:commentReference w:id="564"/>
      </w:r>
    </w:p>
    <w:p w:rsidR="000D5768" w:rsidRDefault="00F52EB6" w:rsidP="00EE3D94">
      <w:pPr>
        <w:pStyle w:val="Paragraphedeliste"/>
        <w:numPr>
          <w:ilvl w:val="0"/>
          <w:numId w:val="7"/>
        </w:numPr>
        <w:spacing w:after="0"/>
      </w:pPr>
      <w:r>
        <w:t>On affecte la valeur comptabilisant la plus grande surface</w:t>
      </w:r>
      <w:r w:rsidR="00F36409">
        <w:t xml:space="preserve"> au couple UTT/Horizon</w:t>
      </w:r>
    </w:p>
    <w:p w:rsidR="00F52EB6" w:rsidRDefault="00F52EB6" w:rsidP="000D5768"/>
    <w:p w:rsidR="00F36409" w:rsidRDefault="00F36409" w:rsidP="000D5768">
      <w:pPr>
        <w:rPr>
          <w:ins w:id="565" w:author="SWIDERSKI Chloé" w:date="2016-04-06T10:28:00Z"/>
        </w:rPr>
      </w:pPr>
      <w:r>
        <w:t>On stocke les résultats à la suite dans le tableau</w:t>
      </w:r>
      <w:r w:rsidRPr="00F36409">
        <w:t xml:space="preserve"> </w:t>
      </w:r>
      <w:proofErr w:type="spellStart"/>
      <w:r>
        <w:t>stats_UTT_horiz</w:t>
      </w:r>
      <w:proofErr w:type="spellEnd"/>
      <w:r>
        <w:t xml:space="preserve"> (x lignes et 3y + z ; avec z le nombre de variables qualitatives)</w:t>
      </w:r>
    </w:p>
    <w:p w:rsidR="005101FC" w:rsidRDefault="005101FC" w:rsidP="000D5768">
      <w:pPr>
        <w:rPr>
          <w:ins w:id="566" w:author="SWIDERSKI Chloé" w:date="2016-04-06T10:28:00Z"/>
        </w:rPr>
      </w:pPr>
    </w:p>
    <w:p w:rsidR="005101FC" w:rsidRDefault="005101FC" w:rsidP="000D5768">
      <w:pPr>
        <w:rPr>
          <w:ins w:id="567" w:author="SWIDERSKI Chloé" w:date="2016-04-06T10:29:00Z"/>
        </w:rPr>
      </w:pPr>
      <w:ins w:id="568" w:author="SWIDERSKI Chloé" w:date="2016-04-06T10:28:00Z">
        <w:r>
          <w:t>Exemple</w:t>
        </w:r>
      </w:ins>
      <w:ins w:id="569" w:author="SWIDERSKI Chloé" w:date="2016-04-06T10:48:00Z">
        <w:r w:rsidR="00E3348E">
          <w:t xml:space="preserve"> 3</w:t>
        </w:r>
      </w:ins>
      <w:ins w:id="570" w:author="SWIDERSKI Chloé" w:date="2016-04-06T10:29:00Z">
        <w:r>
          <w:t> </w:t>
        </w:r>
      </w:ins>
      <w:ins w:id="571" w:author="SWIDERSKI Chloé" w:date="2016-04-06T10:28:00Z">
        <w:r>
          <w:t>:</w:t>
        </w:r>
      </w:ins>
      <w:ins w:id="572" w:author="SWIDERSKI Chloé" w:date="2016-04-06T10:29:00Z">
        <w:r>
          <w:t xml:space="preserve"> On </w:t>
        </w:r>
      </w:ins>
      <w:ins w:id="573" w:author="SWIDERSKI Chloé" w:date="2016-04-06T10:48:00Z">
        <w:r w:rsidR="00E3348E">
          <w:t>reprend le cas de</w:t>
        </w:r>
      </w:ins>
      <w:ins w:id="574" w:author="SWIDERSKI Chloé" w:date="2016-04-06T10:29:00Z">
        <w:r>
          <w:t xml:space="preserve"> la couche 2 de l’UTT 4</w:t>
        </w:r>
      </w:ins>
    </w:p>
    <w:tbl>
      <w:tblPr>
        <w:tblStyle w:val="Grilledutableau"/>
        <w:tblW w:w="0" w:type="auto"/>
        <w:tblLook w:val="04A0" w:firstRow="1" w:lastRow="0" w:firstColumn="1" w:lastColumn="0" w:noHBand="0" w:noVBand="1"/>
      </w:tblPr>
      <w:tblGrid>
        <w:gridCol w:w="884"/>
        <w:gridCol w:w="915"/>
        <w:gridCol w:w="881"/>
        <w:gridCol w:w="902"/>
        <w:gridCol w:w="1090"/>
        <w:gridCol w:w="1068"/>
        <w:gridCol w:w="1047"/>
      </w:tblGrid>
      <w:tr w:rsidR="005101FC" w:rsidRPr="00891570" w:rsidTr="005101FC">
        <w:trPr>
          <w:ins w:id="575" w:author="SWIDERSKI Chloé" w:date="2016-04-06T10:29:00Z"/>
        </w:trPr>
        <w:tc>
          <w:tcPr>
            <w:tcW w:w="884" w:type="dxa"/>
          </w:tcPr>
          <w:p w:rsidR="005101FC" w:rsidRPr="00891570" w:rsidRDefault="005101FC" w:rsidP="005101FC">
            <w:pPr>
              <w:pStyle w:val="Titre3"/>
              <w:outlineLvl w:val="2"/>
              <w:rPr>
                <w:ins w:id="576" w:author="SWIDERSKI Chloé" w:date="2016-04-06T10:29:00Z"/>
                <w:b w:val="0"/>
              </w:rPr>
            </w:pPr>
            <w:ins w:id="577" w:author="SWIDERSKI Chloé" w:date="2016-04-06T10:29:00Z">
              <w:r w:rsidRPr="00891570">
                <w:rPr>
                  <w:b w:val="0"/>
                </w:rPr>
                <w:lastRenderedPageBreak/>
                <w:t>UTT</w:t>
              </w:r>
            </w:ins>
          </w:p>
        </w:tc>
        <w:tc>
          <w:tcPr>
            <w:tcW w:w="915" w:type="dxa"/>
          </w:tcPr>
          <w:p w:rsidR="005101FC" w:rsidRPr="00891570" w:rsidRDefault="005101FC" w:rsidP="005101FC">
            <w:pPr>
              <w:pStyle w:val="Titre3"/>
              <w:outlineLvl w:val="2"/>
              <w:rPr>
                <w:ins w:id="578" w:author="SWIDERSKI Chloé" w:date="2016-04-06T10:29:00Z"/>
                <w:b w:val="0"/>
              </w:rPr>
            </w:pPr>
            <w:proofErr w:type="gramStart"/>
            <w:ins w:id="579" w:author="SWIDERSKI Chloé" w:date="2016-04-06T10:29:00Z">
              <w:r w:rsidRPr="00891570">
                <w:rPr>
                  <w:b w:val="0"/>
                </w:rPr>
                <w:t>couche</w:t>
              </w:r>
              <w:proofErr w:type="gramEnd"/>
            </w:ins>
          </w:p>
        </w:tc>
        <w:tc>
          <w:tcPr>
            <w:tcW w:w="881" w:type="dxa"/>
          </w:tcPr>
          <w:p w:rsidR="005101FC" w:rsidRPr="00891570" w:rsidRDefault="005101FC" w:rsidP="005101FC">
            <w:pPr>
              <w:pStyle w:val="Titre3"/>
              <w:outlineLvl w:val="2"/>
              <w:rPr>
                <w:ins w:id="580" w:author="SWIDERSKI Chloé" w:date="2016-04-06T10:29:00Z"/>
                <w:b w:val="0"/>
              </w:rPr>
            </w:pPr>
            <w:ins w:id="581" w:author="SWIDERSKI Chloé" w:date="2016-04-06T10:29:00Z">
              <w:r w:rsidRPr="00891570">
                <w:rPr>
                  <w:b w:val="0"/>
                </w:rPr>
                <w:t>UTS</w:t>
              </w:r>
            </w:ins>
          </w:p>
        </w:tc>
        <w:tc>
          <w:tcPr>
            <w:tcW w:w="902" w:type="dxa"/>
          </w:tcPr>
          <w:p w:rsidR="005101FC" w:rsidRPr="00891570" w:rsidRDefault="005101FC" w:rsidP="005101FC">
            <w:pPr>
              <w:pStyle w:val="Titre3"/>
              <w:outlineLvl w:val="2"/>
              <w:rPr>
                <w:ins w:id="582" w:author="SWIDERSKI Chloé" w:date="2016-04-06T10:29:00Z"/>
                <w:b w:val="0"/>
              </w:rPr>
            </w:pPr>
            <w:proofErr w:type="gramStart"/>
            <w:ins w:id="583" w:author="SWIDERSKI Chloé" w:date="2016-04-06T10:29:00Z">
              <w:r w:rsidRPr="00891570">
                <w:rPr>
                  <w:b w:val="0"/>
                </w:rPr>
                <w:t>strate</w:t>
              </w:r>
              <w:proofErr w:type="gramEnd"/>
            </w:ins>
          </w:p>
        </w:tc>
        <w:tc>
          <w:tcPr>
            <w:tcW w:w="1090" w:type="dxa"/>
          </w:tcPr>
          <w:p w:rsidR="005101FC" w:rsidRPr="00891570" w:rsidRDefault="005101FC" w:rsidP="005101FC">
            <w:pPr>
              <w:pStyle w:val="Titre3"/>
              <w:outlineLvl w:val="2"/>
              <w:rPr>
                <w:ins w:id="584" w:author="SWIDERSKI Chloé" w:date="2016-04-06T10:29:00Z"/>
                <w:b w:val="0"/>
              </w:rPr>
            </w:pPr>
            <w:proofErr w:type="spellStart"/>
            <w:ins w:id="585" w:author="SWIDERSKI Chloé" w:date="2016-04-06T10:29:00Z">
              <w:r w:rsidRPr="00891570">
                <w:rPr>
                  <w:b w:val="0"/>
                </w:rPr>
                <w:t>Surf_UTT</w:t>
              </w:r>
              <w:proofErr w:type="spellEnd"/>
            </w:ins>
          </w:p>
        </w:tc>
        <w:tc>
          <w:tcPr>
            <w:tcW w:w="1068" w:type="dxa"/>
          </w:tcPr>
          <w:p w:rsidR="005101FC" w:rsidRPr="00891570" w:rsidRDefault="005101FC" w:rsidP="005101FC">
            <w:pPr>
              <w:pStyle w:val="Titre3"/>
              <w:outlineLvl w:val="2"/>
              <w:rPr>
                <w:ins w:id="586" w:author="SWIDERSKI Chloé" w:date="2016-04-06T10:29:00Z"/>
                <w:b w:val="0"/>
              </w:rPr>
            </w:pPr>
            <w:proofErr w:type="spellStart"/>
            <w:ins w:id="587" w:author="SWIDERSKI Chloé" w:date="2016-04-06T10:29:00Z">
              <w:r w:rsidRPr="00891570">
                <w:rPr>
                  <w:b w:val="0"/>
                </w:rPr>
                <w:t>Surf_UTS</w:t>
              </w:r>
              <w:proofErr w:type="spellEnd"/>
            </w:ins>
          </w:p>
        </w:tc>
        <w:tc>
          <w:tcPr>
            <w:tcW w:w="1047" w:type="dxa"/>
          </w:tcPr>
          <w:p w:rsidR="005101FC" w:rsidRPr="00891570" w:rsidRDefault="005101FC" w:rsidP="005101FC">
            <w:pPr>
              <w:pStyle w:val="Titre3"/>
              <w:outlineLvl w:val="2"/>
              <w:rPr>
                <w:ins w:id="588" w:author="SWIDERSKI Chloé" w:date="2016-04-06T10:29:00Z"/>
                <w:b w:val="0"/>
              </w:rPr>
            </w:pPr>
            <w:ins w:id="589" w:author="SWIDERSKI Chloé" w:date="2016-04-06T10:29:00Z">
              <w:r>
                <w:rPr>
                  <w:b w:val="0"/>
                </w:rPr>
                <w:t xml:space="preserve">Var </w:t>
              </w:r>
              <w:proofErr w:type="spellStart"/>
              <w:r>
                <w:rPr>
                  <w:b w:val="0"/>
                </w:rPr>
                <w:t>qual</w:t>
              </w:r>
              <w:proofErr w:type="spellEnd"/>
            </w:ins>
          </w:p>
        </w:tc>
      </w:tr>
      <w:tr w:rsidR="005101FC" w:rsidRPr="00891570" w:rsidTr="005101FC">
        <w:trPr>
          <w:ins w:id="590" w:author="SWIDERSKI Chloé" w:date="2016-04-06T10:29:00Z"/>
        </w:trPr>
        <w:tc>
          <w:tcPr>
            <w:tcW w:w="884" w:type="dxa"/>
          </w:tcPr>
          <w:p w:rsidR="005101FC" w:rsidRPr="00891570" w:rsidRDefault="005101FC" w:rsidP="005101FC">
            <w:pPr>
              <w:pStyle w:val="Titre3"/>
              <w:outlineLvl w:val="2"/>
              <w:rPr>
                <w:ins w:id="591" w:author="SWIDERSKI Chloé" w:date="2016-04-06T10:29:00Z"/>
                <w:b w:val="0"/>
              </w:rPr>
            </w:pPr>
            <w:ins w:id="592" w:author="SWIDERSKI Chloé" w:date="2016-04-06T10:29:00Z">
              <w:r w:rsidRPr="00891570">
                <w:rPr>
                  <w:b w:val="0"/>
                </w:rPr>
                <w:t>4</w:t>
              </w:r>
            </w:ins>
          </w:p>
        </w:tc>
        <w:tc>
          <w:tcPr>
            <w:tcW w:w="915" w:type="dxa"/>
          </w:tcPr>
          <w:p w:rsidR="005101FC" w:rsidRPr="00891570" w:rsidRDefault="005101FC" w:rsidP="005101FC">
            <w:pPr>
              <w:pStyle w:val="Titre3"/>
              <w:outlineLvl w:val="2"/>
              <w:rPr>
                <w:ins w:id="593" w:author="SWIDERSKI Chloé" w:date="2016-04-06T10:29:00Z"/>
                <w:b w:val="0"/>
              </w:rPr>
            </w:pPr>
            <w:ins w:id="594" w:author="SWIDERSKI Chloé" w:date="2016-04-06T10:29:00Z">
              <w:r w:rsidRPr="00891570">
                <w:rPr>
                  <w:b w:val="0"/>
                </w:rPr>
                <w:t>2</w:t>
              </w:r>
            </w:ins>
          </w:p>
        </w:tc>
        <w:tc>
          <w:tcPr>
            <w:tcW w:w="881" w:type="dxa"/>
          </w:tcPr>
          <w:p w:rsidR="005101FC" w:rsidRPr="00891570" w:rsidRDefault="005101FC" w:rsidP="005101FC">
            <w:pPr>
              <w:pStyle w:val="Titre3"/>
              <w:outlineLvl w:val="2"/>
              <w:rPr>
                <w:ins w:id="595" w:author="SWIDERSKI Chloé" w:date="2016-04-06T10:29:00Z"/>
                <w:b w:val="0"/>
              </w:rPr>
            </w:pPr>
            <w:ins w:id="596" w:author="SWIDERSKI Chloé" w:date="2016-04-06T10:29:00Z">
              <w:r w:rsidRPr="00891570">
                <w:rPr>
                  <w:b w:val="0"/>
                </w:rPr>
                <w:t>45</w:t>
              </w:r>
            </w:ins>
          </w:p>
        </w:tc>
        <w:tc>
          <w:tcPr>
            <w:tcW w:w="902" w:type="dxa"/>
          </w:tcPr>
          <w:p w:rsidR="005101FC" w:rsidRPr="00891570" w:rsidRDefault="005101FC" w:rsidP="005101FC">
            <w:pPr>
              <w:pStyle w:val="Titre3"/>
              <w:outlineLvl w:val="2"/>
              <w:rPr>
                <w:ins w:id="597" w:author="SWIDERSKI Chloé" w:date="2016-04-06T10:29:00Z"/>
                <w:b w:val="0"/>
              </w:rPr>
            </w:pPr>
            <w:ins w:id="598" w:author="SWIDERSKI Chloé" w:date="2016-04-06T10:29:00Z">
              <w:r w:rsidRPr="00891570">
                <w:rPr>
                  <w:b w:val="0"/>
                </w:rPr>
                <w:t>2</w:t>
              </w:r>
            </w:ins>
          </w:p>
        </w:tc>
        <w:tc>
          <w:tcPr>
            <w:tcW w:w="1090" w:type="dxa"/>
          </w:tcPr>
          <w:p w:rsidR="005101FC" w:rsidRPr="00891570" w:rsidRDefault="005101FC" w:rsidP="005101FC">
            <w:pPr>
              <w:pStyle w:val="Titre3"/>
              <w:outlineLvl w:val="2"/>
              <w:rPr>
                <w:ins w:id="599" w:author="SWIDERSKI Chloé" w:date="2016-04-06T10:29:00Z"/>
                <w:b w:val="0"/>
              </w:rPr>
            </w:pPr>
            <w:ins w:id="600" w:author="SWIDERSKI Chloé" w:date="2016-04-06T10:29:00Z">
              <w:r w:rsidRPr="00891570">
                <w:rPr>
                  <w:b w:val="0"/>
                </w:rPr>
                <w:t>400</w:t>
              </w:r>
            </w:ins>
          </w:p>
        </w:tc>
        <w:tc>
          <w:tcPr>
            <w:tcW w:w="1068" w:type="dxa"/>
          </w:tcPr>
          <w:p w:rsidR="005101FC" w:rsidRPr="00891570" w:rsidRDefault="005101FC" w:rsidP="005101FC">
            <w:pPr>
              <w:pStyle w:val="Titre3"/>
              <w:outlineLvl w:val="2"/>
              <w:rPr>
                <w:ins w:id="601" w:author="SWIDERSKI Chloé" w:date="2016-04-06T10:29:00Z"/>
                <w:b w:val="0"/>
              </w:rPr>
            </w:pPr>
            <w:ins w:id="602" w:author="SWIDERSKI Chloé" w:date="2016-04-06T10:29:00Z">
              <w:r w:rsidRPr="00891570">
                <w:rPr>
                  <w:b w:val="0"/>
                </w:rPr>
                <w:t>250</w:t>
              </w:r>
            </w:ins>
          </w:p>
        </w:tc>
        <w:tc>
          <w:tcPr>
            <w:tcW w:w="1047" w:type="dxa"/>
          </w:tcPr>
          <w:p w:rsidR="005101FC" w:rsidRDefault="005101FC" w:rsidP="005101FC">
            <w:pPr>
              <w:pStyle w:val="Titre3"/>
              <w:outlineLvl w:val="2"/>
              <w:rPr>
                <w:ins w:id="603" w:author="SWIDERSKI Chloé" w:date="2016-04-06T10:29:00Z"/>
                <w:b w:val="0"/>
              </w:rPr>
            </w:pPr>
            <w:ins w:id="604" w:author="SWIDERSKI Chloé" w:date="2016-04-06T10:29:00Z">
              <w:r>
                <w:rPr>
                  <w:b w:val="0"/>
                </w:rPr>
                <w:t>« A »</w:t>
              </w:r>
            </w:ins>
          </w:p>
          <w:p w:rsidR="005101FC" w:rsidRPr="00891570" w:rsidRDefault="005101FC" w:rsidP="005101FC">
            <w:pPr>
              <w:rPr>
                <w:ins w:id="605" w:author="SWIDERSKI Chloé" w:date="2016-04-06T10:29:00Z"/>
              </w:rPr>
            </w:pPr>
          </w:p>
        </w:tc>
      </w:tr>
      <w:tr w:rsidR="005101FC" w:rsidRPr="00891570" w:rsidTr="005101FC">
        <w:trPr>
          <w:ins w:id="606" w:author="SWIDERSKI Chloé" w:date="2016-04-06T10:29:00Z"/>
        </w:trPr>
        <w:tc>
          <w:tcPr>
            <w:tcW w:w="884" w:type="dxa"/>
          </w:tcPr>
          <w:p w:rsidR="005101FC" w:rsidRPr="00891570" w:rsidRDefault="005101FC" w:rsidP="005101FC">
            <w:pPr>
              <w:pStyle w:val="Titre3"/>
              <w:outlineLvl w:val="2"/>
              <w:rPr>
                <w:ins w:id="607" w:author="SWIDERSKI Chloé" w:date="2016-04-06T10:29:00Z"/>
                <w:b w:val="0"/>
              </w:rPr>
            </w:pPr>
            <w:ins w:id="608" w:author="SWIDERSKI Chloé" w:date="2016-04-06T10:29:00Z">
              <w:r w:rsidRPr="00891570">
                <w:rPr>
                  <w:b w:val="0"/>
                </w:rPr>
                <w:t>4</w:t>
              </w:r>
            </w:ins>
          </w:p>
        </w:tc>
        <w:tc>
          <w:tcPr>
            <w:tcW w:w="915" w:type="dxa"/>
          </w:tcPr>
          <w:p w:rsidR="005101FC" w:rsidRPr="00891570" w:rsidRDefault="005101FC" w:rsidP="005101FC">
            <w:pPr>
              <w:pStyle w:val="Titre3"/>
              <w:outlineLvl w:val="2"/>
              <w:rPr>
                <w:ins w:id="609" w:author="SWIDERSKI Chloé" w:date="2016-04-06T10:29:00Z"/>
                <w:b w:val="0"/>
              </w:rPr>
            </w:pPr>
            <w:ins w:id="610" w:author="SWIDERSKI Chloé" w:date="2016-04-06T10:29:00Z">
              <w:r w:rsidRPr="00891570">
                <w:rPr>
                  <w:b w:val="0"/>
                </w:rPr>
                <w:t>2</w:t>
              </w:r>
            </w:ins>
          </w:p>
        </w:tc>
        <w:tc>
          <w:tcPr>
            <w:tcW w:w="881" w:type="dxa"/>
          </w:tcPr>
          <w:p w:rsidR="005101FC" w:rsidRPr="00891570" w:rsidRDefault="005101FC" w:rsidP="005101FC">
            <w:pPr>
              <w:pStyle w:val="Titre3"/>
              <w:outlineLvl w:val="2"/>
              <w:rPr>
                <w:ins w:id="611" w:author="SWIDERSKI Chloé" w:date="2016-04-06T10:29:00Z"/>
                <w:b w:val="0"/>
              </w:rPr>
            </w:pPr>
            <w:ins w:id="612" w:author="SWIDERSKI Chloé" w:date="2016-04-06T10:29:00Z">
              <w:r w:rsidRPr="00891570">
                <w:rPr>
                  <w:b w:val="0"/>
                </w:rPr>
                <w:t>45</w:t>
              </w:r>
            </w:ins>
          </w:p>
        </w:tc>
        <w:tc>
          <w:tcPr>
            <w:tcW w:w="902" w:type="dxa"/>
          </w:tcPr>
          <w:p w:rsidR="005101FC" w:rsidRPr="00891570" w:rsidRDefault="005101FC" w:rsidP="005101FC">
            <w:pPr>
              <w:pStyle w:val="Titre3"/>
              <w:outlineLvl w:val="2"/>
              <w:rPr>
                <w:ins w:id="613" w:author="SWIDERSKI Chloé" w:date="2016-04-06T10:29:00Z"/>
                <w:b w:val="0"/>
              </w:rPr>
            </w:pPr>
            <w:ins w:id="614" w:author="SWIDERSKI Chloé" w:date="2016-04-06T10:29:00Z">
              <w:r w:rsidRPr="00891570">
                <w:rPr>
                  <w:b w:val="0"/>
                </w:rPr>
                <w:t>3</w:t>
              </w:r>
            </w:ins>
          </w:p>
        </w:tc>
        <w:tc>
          <w:tcPr>
            <w:tcW w:w="1090" w:type="dxa"/>
          </w:tcPr>
          <w:p w:rsidR="005101FC" w:rsidRPr="00891570" w:rsidRDefault="005101FC" w:rsidP="005101FC">
            <w:pPr>
              <w:pStyle w:val="Titre3"/>
              <w:outlineLvl w:val="2"/>
              <w:rPr>
                <w:ins w:id="615" w:author="SWIDERSKI Chloé" w:date="2016-04-06T10:29:00Z"/>
                <w:b w:val="0"/>
              </w:rPr>
            </w:pPr>
            <w:ins w:id="616" w:author="SWIDERSKI Chloé" w:date="2016-04-06T10:29:00Z">
              <w:r w:rsidRPr="00891570">
                <w:rPr>
                  <w:b w:val="0"/>
                </w:rPr>
                <w:t>400</w:t>
              </w:r>
            </w:ins>
          </w:p>
        </w:tc>
        <w:tc>
          <w:tcPr>
            <w:tcW w:w="1068" w:type="dxa"/>
          </w:tcPr>
          <w:p w:rsidR="005101FC" w:rsidRPr="00891570" w:rsidRDefault="005101FC" w:rsidP="005101FC">
            <w:pPr>
              <w:pStyle w:val="Titre3"/>
              <w:outlineLvl w:val="2"/>
              <w:rPr>
                <w:ins w:id="617" w:author="SWIDERSKI Chloé" w:date="2016-04-06T10:29:00Z"/>
                <w:b w:val="0"/>
              </w:rPr>
            </w:pPr>
            <w:ins w:id="618" w:author="SWIDERSKI Chloé" w:date="2016-04-06T10:29:00Z">
              <w:r w:rsidRPr="00891570">
                <w:rPr>
                  <w:b w:val="0"/>
                </w:rPr>
                <w:t>250</w:t>
              </w:r>
            </w:ins>
          </w:p>
        </w:tc>
        <w:tc>
          <w:tcPr>
            <w:tcW w:w="1047" w:type="dxa"/>
          </w:tcPr>
          <w:p w:rsidR="005101FC" w:rsidRPr="00891570" w:rsidRDefault="005101FC" w:rsidP="005101FC">
            <w:pPr>
              <w:pStyle w:val="Titre3"/>
              <w:outlineLvl w:val="2"/>
              <w:rPr>
                <w:ins w:id="619" w:author="SWIDERSKI Chloé" w:date="2016-04-06T10:29:00Z"/>
                <w:b w:val="0"/>
              </w:rPr>
            </w:pPr>
            <w:ins w:id="620" w:author="SWIDERSKI Chloé" w:date="2016-04-06T10:29:00Z">
              <w:r>
                <w:rPr>
                  <w:b w:val="0"/>
                </w:rPr>
                <w:t>« B »</w:t>
              </w:r>
            </w:ins>
          </w:p>
        </w:tc>
      </w:tr>
      <w:tr w:rsidR="005101FC" w:rsidRPr="00891570" w:rsidTr="005101FC">
        <w:trPr>
          <w:ins w:id="621" w:author="SWIDERSKI Chloé" w:date="2016-04-06T10:29:00Z"/>
        </w:trPr>
        <w:tc>
          <w:tcPr>
            <w:tcW w:w="884" w:type="dxa"/>
          </w:tcPr>
          <w:p w:rsidR="005101FC" w:rsidRPr="00891570" w:rsidRDefault="005101FC" w:rsidP="005101FC">
            <w:pPr>
              <w:pStyle w:val="Titre3"/>
              <w:outlineLvl w:val="2"/>
              <w:rPr>
                <w:ins w:id="622" w:author="SWIDERSKI Chloé" w:date="2016-04-06T10:29:00Z"/>
                <w:b w:val="0"/>
              </w:rPr>
            </w:pPr>
            <w:ins w:id="623" w:author="SWIDERSKI Chloé" w:date="2016-04-06T10:29:00Z">
              <w:r w:rsidRPr="00891570">
                <w:rPr>
                  <w:b w:val="0"/>
                </w:rPr>
                <w:t>4</w:t>
              </w:r>
            </w:ins>
          </w:p>
        </w:tc>
        <w:tc>
          <w:tcPr>
            <w:tcW w:w="915" w:type="dxa"/>
          </w:tcPr>
          <w:p w:rsidR="005101FC" w:rsidRPr="00891570" w:rsidRDefault="005101FC" w:rsidP="005101FC">
            <w:pPr>
              <w:pStyle w:val="Titre3"/>
              <w:outlineLvl w:val="2"/>
              <w:rPr>
                <w:ins w:id="624" w:author="SWIDERSKI Chloé" w:date="2016-04-06T10:29:00Z"/>
                <w:b w:val="0"/>
              </w:rPr>
            </w:pPr>
            <w:ins w:id="625" w:author="SWIDERSKI Chloé" w:date="2016-04-06T10:29:00Z">
              <w:r w:rsidRPr="00891570">
                <w:rPr>
                  <w:b w:val="0"/>
                </w:rPr>
                <w:t>2</w:t>
              </w:r>
            </w:ins>
          </w:p>
        </w:tc>
        <w:tc>
          <w:tcPr>
            <w:tcW w:w="881" w:type="dxa"/>
          </w:tcPr>
          <w:p w:rsidR="005101FC" w:rsidRPr="00891570" w:rsidRDefault="005101FC" w:rsidP="005101FC">
            <w:pPr>
              <w:pStyle w:val="Titre3"/>
              <w:outlineLvl w:val="2"/>
              <w:rPr>
                <w:ins w:id="626" w:author="SWIDERSKI Chloé" w:date="2016-04-06T10:29:00Z"/>
                <w:b w:val="0"/>
              </w:rPr>
            </w:pPr>
            <w:ins w:id="627" w:author="SWIDERSKI Chloé" w:date="2016-04-06T10:29:00Z">
              <w:r w:rsidRPr="00891570">
                <w:rPr>
                  <w:b w:val="0"/>
                </w:rPr>
                <w:t>33</w:t>
              </w:r>
            </w:ins>
          </w:p>
        </w:tc>
        <w:tc>
          <w:tcPr>
            <w:tcW w:w="902" w:type="dxa"/>
          </w:tcPr>
          <w:p w:rsidR="005101FC" w:rsidRPr="00891570" w:rsidRDefault="005101FC" w:rsidP="005101FC">
            <w:pPr>
              <w:pStyle w:val="Titre3"/>
              <w:outlineLvl w:val="2"/>
              <w:rPr>
                <w:ins w:id="628" w:author="SWIDERSKI Chloé" w:date="2016-04-06T10:29:00Z"/>
                <w:b w:val="0"/>
              </w:rPr>
            </w:pPr>
            <w:ins w:id="629" w:author="SWIDERSKI Chloé" w:date="2016-04-06T10:29:00Z">
              <w:r w:rsidRPr="00891570">
                <w:rPr>
                  <w:b w:val="0"/>
                </w:rPr>
                <w:t>2</w:t>
              </w:r>
            </w:ins>
          </w:p>
        </w:tc>
        <w:tc>
          <w:tcPr>
            <w:tcW w:w="1090" w:type="dxa"/>
          </w:tcPr>
          <w:p w:rsidR="005101FC" w:rsidRPr="00891570" w:rsidRDefault="005101FC" w:rsidP="005101FC">
            <w:pPr>
              <w:pStyle w:val="Titre3"/>
              <w:outlineLvl w:val="2"/>
              <w:rPr>
                <w:ins w:id="630" w:author="SWIDERSKI Chloé" w:date="2016-04-06T10:29:00Z"/>
                <w:b w:val="0"/>
              </w:rPr>
            </w:pPr>
            <w:ins w:id="631" w:author="SWIDERSKI Chloé" w:date="2016-04-06T10:29:00Z">
              <w:r w:rsidRPr="00891570">
                <w:rPr>
                  <w:b w:val="0"/>
                </w:rPr>
                <w:t>400</w:t>
              </w:r>
            </w:ins>
          </w:p>
        </w:tc>
        <w:tc>
          <w:tcPr>
            <w:tcW w:w="1068" w:type="dxa"/>
          </w:tcPr>
          <w:p w:rsidR="005101FC" w:rsidRPr="00891570" w:rsidRDefault="005101FC" w:rsidP="005101FC">
            <w:pPr>
              <w:pStyle w:val="Titre3"/>
              <w:outlineLvl w:val="2"/>
              <w:rPr>
                <w:ins w:id="632" w:author="SWIDERSKI Chloé" w:date="2016-04-06T10:29:00Z"/>
                <w:b w:val="0"/>
              </w:rPr>
            </w:pPr>
            <w:ins w:id="633" w:author="SWIDERSKI Chloé" w:date="2016-04-06T10:29:00Z">
              <w:r w:rsidRPr="00891570">
                <w:rPr>
                  <w:b w:val="0"/>
                </w:rPr>
                <w:t>150</w:t>
              </w:r>
            </w:ins>
          </w:p>
        </w:tc>
        <w:tc>
          <w:tcPr>
            <w:tcW w:w="1047" w:type="dxa"/>
          </w:tcPr>
          <w:p w:rsidR="005101FC" w:rsidRPr="00891570" w:rsidRDefault="005101FC" w:rsidP="005101FC">
            <w:pPr>
              <w:pStyle w:val="Titre3"/>
              <w:outlineLvl w:val="2"/>
              <w:rPr>
                <w:ins w:id="634" w:author="SWIDERSKI Chloé" w:date="2016-04-06T10:29:00Z"/>
                <w:b w:val="0"/>
              </w:rPr>
            </w:pPr>
            <w:ins w:id="635" w:author="SWIDERSKI Chloé" w:date="2016-04-06T10:29:00Z">
              <w:r>
                <w:rPr>
                  <w:b w:val="0"/>
                </w:rPr>
                <w:t>« B »</w:t>
              </w:r>
            </w:ins>
          </w:p>
        </w:tc>
      </w:tr>
    </w:tbl>
    <w:p w:rsidR="005101FC" w:rsidRDefault="005101FC" w:rsidP="000D5768">
      <w:pPr>
        <w:rPr>
          <w:ins w:id="636" w:author="SWIDERSKI Chloé" w:date="2016-04-06T10:29:00Z"/>
        </w:rPr>
      </w:pPr>
    </w:p>
    <w:p w:rsidR="005101FC" w:rsidRDefault="005101FC">
      <w:pPr>
        <w:spacing w:after="0"/>
        <w:rPr>
          <w:ins w:id="637" w:author="SWIDERSKI Chloé" w:date="2016-04-06T10:30:00Z"/>
        </w:rPr>
        <w:pPrChange w:id="638" w:author="SWIDERSKI Chloé" w:date="2016-04-06T10:30:00Z">
          <w:pPr/>
        </w:pPrChange>
      </w:pPr>
      <w:ins w:id="639" w:author="SWIDERSKI Chloé" w:date="2016-04-06T10:29:00Z">
        <w:r>
          <w:t xml:space="preserve">Total </w:t>
        </w:r>
      </w:ins>
      <w:ins w:id="640" w:author="SWIDERSKI Chloé" w:date="2016-04-06T10:30:00Z">
        <w:r>
          <w:t>des surfaces concernées par A : 250</w:t>
        </w:r>
      </w:ins>
    </w:p>
    <w:p w:rsidR="005101FC" w:rsidRDefault="005101FC">
      <w:pPr>
        <w:spacing w:after="0"/>
        <w:rPr>
          <w:ins w:id="641" w:author="SWIDERSKI Chloé" w:date="2016-04-06T10:30:00Z"/>
        </w:rPr>
        <w:pPrChange w:id="642" w:author="SWIDERSKI Chloé" w:date="2016-04-06T10:30:00Z">
          <w:pPr/>
        </w:pPrChange>
      </w:pPr>
      <w:ins w:id="643" w:author="SWIDERSKI Chloé" w:date="2016-04-06T10:30:00Z">
        <w:r>
          <w:t>Total des surfaces concernées par B : 400</w:t>
        </w:r>
      </w:ins>
      <w:ins w:id="644" w:author="SWIDERSKI Chloé" w:date="2016-04-06T10:31:00Z">
        <w:r>
          <w:t xml:space="preserve"> (250+150)</w:t>
        </w:r>
      </w:ins>
    </w:p>
    <w:p w:rsidR="005101FC" w:rsidRDefault="008923C6">
      <w:pPr>
        <w:spacing w:after="0"/>
        <w:pPrChange w:id="645" w:author="SWIDERSKI Chloé" w:date="2016-04-06T10:49:00Z">
          <w:pPr/>
        </w:pPrChange>
      </w:pPr>
      <w:ins w:id="646" w:author="SWIDERSKI Chloé" w:date="2016-04-06T10:49:00Z">
        <w:r>
          <w:t>Tableau final </w:t>
        </w:r>
        <w:proofErr w:type="gramStart"/>
        <w:r>
          <w:t>: :</w:t>
        </w:r>
        <w:proofErr w:type="gramEnd"/>
        <w:r>
          <w:t xml:space="preserve"> </w:t>
        </w:r>
      </w:ins>
    </w:p>
    <w:tbl>
      <w:tblPr>
        <w:tblStyle w:val="Grilledutableau"/>
        <w:tblW w:w="0" w:type="auto"/>
        <w:tblLook w:val="04A0" w:firstRow="1" w:lastRow="0" w:firstColumn="1" w:lastColumn="0" w:noHBand="0" w:noVBand="1"/>
      </w:tblPr>
      <w:tblGrid>
        <w:gridCol w:w="1535"/>
        <w:gridCol w:w="1535"/>
        <w:gridCol w:w="1535"/>
      </w:tblGrid>
      <w:tr w:rsidR="008923C6" w:rsidTr="00430BE8">
        <w:trPr>
          <w:ins w:id="647" w:author="SWIDERSKI Chloé" w:date="2016-04-06T10:48:00Z"/>
        </w:trPr>
        <w:tc>
          <w:tcPr>
            <w:tcW w:w="1535" w:type="dxa"/>
          </w:tcPr>
          <w:p w:rsidR="008923C6" w:rsidRDefault="008923C6" w:rsidP="00430BE8">
            <w:pPr>
              <w:rPr>
                <w:ins w:id="648" w:author="SWIDERSKI Chloé" w:date="2016-04-06T10:48:00Z"/>
              </w:rPr>
            </w:pPr>
            <w:ins w:id="649" w:author="SWIDERSKI Chloé" w:date="2016-04-06T10:48:00Z">
              <w:r>
                <w:t>UTT</w:t>
              </w:r>
            </w:ins>
          </w:p>
        </w:tc>
        <w:tc>
          <w:tcPr>
            <w:tcW w:w="1535" w:type="dxa"/>
          </w:tcPr>
          <w:p w:rsidR="008923C6" w:rsidRDefault="008923C6" w:rsidP="00430BE8">
            <w:pPr>
              <w:rPr>
                <w:ins w:id="650" w:author="SWIDERSKI Chloé" w:date="2016-04-06T10:48:00Z"/>
              </w:rPr>
            </w:pPr>
            <w:ins w:id="651" w:author="SWIDERSKI Chloé" w:date="2016-04-06T10:49:00Z">
              <w:r>
                <w:t>couche</w:t>
              </w:r>
            </w:ins>
          </w:p>
        </w:tc>
        <w:tc>
          <w:tcPr>
            <w:tcW w:w="1535" w:type="dxa"/>
          </w:tcPr>
          <w:p w:rsidR="008923C6" w:rsidRDefault="008923C6" w:rsidP="00430BE8">
            <w:pPr>
              <w:rPr>
                <w:ins w:id="652" w:author="SWIDERSKI Chloé" w:date="2016-04-06T10:48:00Z"/>
              </w:rPr>
            </w:pPr>
            <w:proofErr w:type="spellStart"/>
            <w:ins w:id="653" w:author="SWIDERSKI Chloé" w:date="2016-04-06T10:48:00Z">
              <w:r>
                <w:t>Var_qual</w:t>
              </w:r>
              <w:proofErr w:type="spellEnd"/>
              <w:r>
                <w:t xml:space="preserve"> dominante</w:t>
              </w:r>
            </w:ins>
          </w:p>
        </w:tc>
      </w:tr>
      <w:tr w:rsidR="008923C6" w:rsidTr="00430BE8">
        <w:trPr>
          <w:ins w:id="654" w:author="SWIDERSKI Chloé" w:date="2016-04-06T10:48:00Z"/>
        </w:trPr>
        <w:tc>
          <w:tcPr>
            <w:tcW w:w="1535" w:type="dxa"/>
          </w:tcPr>
          <w:p w:rsidR="008923C6" w:rsidRDefault="008923C6" w:rsidP="00430BE8">
            <w:pPr>
              <w:rPr>
                <w:ins w:id="655" w:author="SWIDERSKI Chloé" w:date="2016-04-06T10:48:00Z"/>
              </w:rPr>
            </w:pPr>
            <w:ins w:id="656" w:author="SWIDERSKI Chloé" w:date="2016-04-06T10:49:00Z">
              <w:r>
                <w:t>4</w:t>
              </w:r>
            </w:ins>
          </w:p>
        </w:tc>
        <w:tc>
          <w:tcPr>
            <w:tcW w:w="1535" w:type="dxa"/>
          </w:tcPr>
          <w:p w:rsidR="008923C6" w:rsidRDefault="008923C6" w:rsidP="00430BE8">
            <w:pPr>
              <w:rPr>
                <w:ins w:id="657" w:author="SWIDERSKI Chloé" w:date="2016-04-06T10:48:00Z"/>
              </w:rPr>
            </w:pPr>
            <w:ins w:id="658" w:author="SWIDERSKI Chloé" w:date="2016-04-06T10:49:00Z">
              <w:r>
                <w:t>2</w:t>
              </w:r>
            </w:ins>
          </w:p>
        </w:tc>
        <w:tc>
          <w:tcPr>
            <w:tcW w:w="1535" w:type="dxa"/>
          </w:tcPr>
          <w:p w:rsidR="008923C6" w:rsidRDefault="008923C6" w:rsidP="00430BE8">
            <w:pPr>
              <w:rPr>
                <w:ins w:id="659" w:author="SWIDERSKI Chloé" w:date="2016-04-06T10:48:00Z"/>
              </w:rPr>
            </w:pPr>
            <w:ins w:id="660" w:author="SWIDERSKI Chloé" w:date="2016-04-06T10:49:00Z">
              <w:r>
                <w:t>B</w:t>
              </w:r>
            </w:ins>
          </w:p>
        </w:tc>
      </w:tr>
    </w:tbl>
    <w:p w:rsidR="00F36409" w:rsidRDefault="00F36409" w:rsidP="000D5768">
      <w:pPr>
        <w:rPr>
          <w:ins w:id="661" w:author="SWIDERSKI Chloé" w:date="2016-04-06T16:05:00Z"/>
        </w:rPr>
      </w:pPr>
    </w:p>
    <w:p w:rsidR="00C357B0" w:rsidRDefault="00C357B0" w:rsidP="000D5768">
      <w:pPr>
        <w:rPr>
          <w:ins w:id="662" w:author="SWIDERSKI Chloé" w:date="2016-04-06T16:06:00Z"/>
        </w:rPr>
      </w:pPr>
      <w:ins w:id="663" w:author="SWIDERSKI Chloé" w:date="2016-04-06T16:06:00Z">
        <w:r>
          <w:t>Se pose tout de même deux cas particulier</w:t>
        </w:r>
      </w:ins>
      <w:ins w:id="664" w:author="SWIDERSKI Chloé" w:date="2016-04-06T16:21:00Z">
        <w:r w:rsidR="009F71E0">
          <w:t>s</w:t>
        </w:r>
      </w:ins>
      <w:ins w:id="665" w:author="SWIDERSKI Chloé" w:date="2016-04-06T16:06:00Z">
        <w:r>
          <w:t xml:space="preserve"> qui </w:t>
        </w:r>
      </w:ins>
      <w:ins w:id="666" w:author="SWIDERSKI Chloé" w:date="2016-04-06T16:22:00Z">
        <w:r w:rsidR="009F71E0">
          <w:t>montr</w:t>
        </w:r>
      </w:ins>
      <w:ins w:id="667" w:author="SWIDERSKI Chloé" w:date="2016-04-06T16:06:00Z">
        <w:r>
          <w:t xml:space="preserve">ent </w:t>
        </w:r>
      </w:ins>
      <w:ins w:id="668" w:author="SWIDERSKI Chloé" w:date="2016-04-06T16:22:00Z">
        <w:r w:rsidR="009F71E0">
          <w:t>les limites de cette</w:t>
        </w:r>
      </w:ins>
      <w:ins w:id="669" w:author="SWIDERSKI Chloé" w:date="2016-04-06T16:06:00Z">
        <w:r>
          <w:t xml:space="preserve"> méthode et sur l</w:t>
        </w:r>
      </w:ins>
      <w:ins w:id="670" w:author="SWIDERSKI Chloé" w:date="2016-04-06T16:22:00Z">
        <w:r w:rsidR="009F71E0">
          <w:t>es</w:t>
        </w:r>
      </w:ins>
      <w:ins w:id="671" w:author="SWIDERSKI Chloé" w:date="2016-04-06T16:06:00Z">
        <w:r w:rsidR="009F71E0">
          <w:t>quel</w:t>
        </w:r>
      </w:ins>
      <w:ins w:id="672" w:author="SWIDERSKI Chloé" w:date="2016-04-06T16:22:00Z">
        <w:r w:rsidR="009F71E0">
          <w:t>s</w:t>
        </w:r>
      </w:ins>
      <w:ins w:id="673" w:author="SWIDERSKI Chloé" w:date="2016-04-06T16:06:00Z">
        <w:r>
          <w:t xml:space="preserve"> il nous faut trancher :</w:t>
        </w:r>
      </w:ins>
    </w:p>
    <w:p w:rsidR="00C357B0" w:rsidRDefault="00C357B0" w:rsidP="000D5768">
      <w:pPr>
        <w:rPr>
          <w:ins w:id="674" w:author="SWIDERSKI Chloé" w:date="2016-04-06T16:08:00Z"/>
        </w:rPr>
      </w:pPr>
      <w:ins w:id="675" w:author="SWIDERSKI Chloé" w:date="2016-04-06T16:06:00Z">
        <w:r>
          <w:t xml:space="preserve">Cas A : </w:t>
        </w:r>
      </w:ins>
      <w:ins w:id="676" w:author="SWIDERSKI Chloé" w:date="2016-04-06T16:07:00Z">
        <w:r w:rsidR="00430BE8">
          <w:t xml:space="preserve">Avec la somme des surfaces, on obtient le même maximum pour deux valeurs (ou plus). </w:t>
        </w:r>
      </w:ins>
      <w:ins w:id="677" w:author="SWIDERSKI Chloé" w:date="2016-04-06T16:08:00Z">
        <w:r w:rsidR="00430BE8">
          <w:t>La solution serait de fournir les valeurs dominantes et c’est l’expert qui tranche</w:t>
        </w:r>
      </w:ins>
      <w:ins w:id="678" w:author="SWIDERSKI Chloé" w:date="2016-04-06T16:25:00Z">
        <w:r w:rsidR="00C01554">
          <w:t> ?</w:t>
        </w:r>
      </w:ins>
      <w:bookmarkStart w:id="679" w:name="_GoBack"/>
      <w:bookmarkEnd w:id="679"/>
    </w:p>
    <w:tbl>
      <w:tblPr>
        <w:tblStyle w:val="Grilledutableau"/>
        <w:tblW w:w="0" w:type="auto"/>
        <w:tblLook w:val="04A0" w:firstRow="1" w:lastRow="0" w:firstColumn="1" w:lastColumn="0" w:noHBand="0" w:noVBand="1"/>
      </w:tblPr>
      <w:tblGrid>
        <w:gridCol w:w="3070"/>
        <w:gridCol w:w="3071"/>
        <w:gridCol w:w="3071"/>
      </w:tblGrid>
      <w:tr w:rsidR="00430BE8" w:rsidTr="00430BE8">
        <w:trPr>
          <w:ins w:id="680" w:author="SWIDERSKI Chloé" w:date="2016-04-06T16:08:00Z"/>
        </w:trPr>
        <w:tc>
          <w:tcPr>
            <w:tcW w:w="3070" w:type="dxa"/>
          </w:tcPr>
          <w:p w:rsidR="00430BE8" w:rsidRDefault="00430BE8" w:rsidP="000D5768">
            <w:pPr>
              <w:rPr>
                <w:ins w:id="681" w:author="SWIDERSKI Chloé" w:date="2016-04-06T16:08:00Z"/>
              </w:rPr>
            </w:pPr>
            <w:ins w:id="682" w:author="SWIDERSKI Chloé" w:date="2016-04-06T16:09:00Z">
              <w:r>
                <w:t>surface</w:t>
              </w:r>
            </w:ins>
          </w:p>
        </w:tc>
        <w:tc>
          <w:tcPr>
            <w:tcW w:w="3071" w:type="dxa"/>
          </w:tcPr>
          <w:p w:rsidR="00430BE8" w:rsidRDefault="00430BE8" w:rsidP="000D5768">
            <w:pPr>
              <w:rPr>
                <w:ins w:id="683" w:author="SWIDERSKI Chloé" w:date="2016-04-06T16:08:00Z"/>
              </w:rPr>
            </w:pPr>
            <w:ins w:id="684" w:author="SWIDERSKI Chloé" w:date="2016-04-06T16:09:00Z">
              <w:r>
                <w:t xml:space="preserve">Valeur </w:t>
              </w:r>
              <w:proofErr w:type="spellStart"/>
              <w:r>
                <w:t>qual</w:t>
              </w:r>
            </w:ins>
            <w:proofErr w:type="spellEnd"/>
          </w:p>
        </w:tc>
        <w:tc>
          <w:tcPr>
            <w:tcW w:w="3071" w:type="dxa"/>
          </w:tcPr>
          <w:p w:rsidR="00430BE8" w:rsidRDefault="00430BE8" w:rsidP="000D5768">
            <w:pPr>
              <w:rPr>
                <w:ins w:id="685" w:author="SWIDERSKI Chloé" w:date="2016-04-06T16:08:00Z"/>
              </w:rPr>
            </w:pPr>
            <w:ins w:id="686" w:author="SWIDERSKI Chloé" w:date="2016-04-06T16:09:00Z">
              <w:r>
                <w:t>Somme des surfaces</w:t>
              </w:r>
            </w:ins>
          </w:p>
        </w:tc>
      </w:tr>
      <w:tr w:rsidR="00430BE8" w:rsidTr="00430BE8">
        <w:trPr>
          <w:ins w:id="687" w:author="SWIDERSKI Chloé" w:date="2016-04-06T16:08:00Z"/>
        </w:trPr>
        <w:tc>
          <w:tcPr>
            <w:tcW w:w="3070" w:type="dxa"/>
          </w:tcPr>
          <w:p w:rsidR="00430BE8" w:rsidRDefault="00430BE8" w:rsidP="000D5768">
            <w:pPr>
              <w:rPr>
                <w:ins w:id="688" w:author="SWIDERSKI Chloé" w:date="2016-04-06T16:08:00Z"/>
              </w:rPr>
            </w:pPr>
            <w:ins w:id="689" w:author="SWIDERSKI Chloé" w:date="2016-04-06T16:09:00Z">
              <w:r>
                <w:t>50</w:t>
              </w:r>
            </w:ins>
          </w:p>
        </w:tc>
        <w:tc>
          <w:tcPr>
            <w:tcW w:w="3071" w:type="dxa"/>
          </w:tcPr>
          <w:p w:rsidR="00430BE8" w:rsidRDefault="00430BE8" w:rsidP="000D5768">
            <w:pPr>
              <w:rPr>
                <w:ins w:id="690" w:author="SWIDERSKI Chloé" w:date="2016-04-06T16:08:00Z"/>
              </w:rPr>
            </w:pPr>
            <w:ins w:id="691" w:author="SWIDERSKI Chloé" w:date="2016-04-06T16:09:00Z">
              <w:r w:rsidRPr="00430BE8">
                <w:rPr>
                  <w:highlight w:val="yellow"/>
                  <w:rPrChange w:id="692" w:author="SWIDERSKI Chloé" w:date="2016-04-06T16:10:00Z">
                    <w:rPr/>
                  </w:rPrChange>
                </w:rPr>
                <w:t>A</w:t>
              </w:r>
            </w:ins>
          </w:p>
        </w:tc>
        <w:tc>
          <w:tcPr>
            <w:tcW w:w="3071" w:type="dxa"/>
          </w:tcPr>
          <w:p w:rsidR="00430BE8" w:rsidRPr="00430BE8" w:rsidRDefault="00430BE8" w:rsidP="000D5768">
            <w:pPr>
              <w:rPr>
                <w:ins w:id="693" w:author="SWIDERSKI Chloé" w:date="2016-04-06T16:08:00Z"/>
                <w:highlight w:val="yellow"/>
                <w:rPrChange w:id="694" w:author="SWIDERSKI Chloé" w:date="2016-04-06T16:10:00Z">
                  <w:rPr>
                    <w:ins w:id="695" w:author="SWIDERSKI Chloé" w:date="2016-04-06T16:08:00Z"/>
                  </w:rPr>
                </w:rPrChange>
              </w:rPr>
            </w:pPr>
            <w:ins w:id="696" w:author="SWIDERSKI Chloé" w:date="2016-04-06T16:10:00Z">
              <w:r w:rsidRPr="00430BE8">
                <w:rPr>
                  <w:highlight w:val="yellow"/>
                  <w:rPrChange w:id="697" w:author="SWIDERSKI Chloé" w:date="2016-04-06T16:10:00Z">
                    <w:rPr/>
                  </w:rPrChange>
                </w:rPr>
                <w:t>140</w:t>
              </w:r>
            </w:ins>
          </w:p>
        </w:tc>
      </w:tr>
      <w:tr w:rsidR="00430BE8" w:rsidTr="00430BE8">
        <w:trPr>
          <w:ins w:id="698" w:author="SWIDERSKI Chloé" w:date="2016-04-06T16:08:00Z"/>
        </w:trPr>
        <w:tc>
          <w:tcPr>
            <w:tcW w:w="3070" w:type="dxa"/>
          </w:tcPr>
          <w:p w:rsidR="00430BE8" w:rsidRDefault="00430BE8" w:rsidP="000D5768">
            <w:pPr>
              <w:rPr>
                <w:ins w:id="699" w:author="SWIDERSKI Chloé" w:date="2016-04-06T16:08:00Z"/>
              </w:rPr>
            </w:pPr>
            <w:ins w:id="700" w:author="SWIDERSKI Chloé" w:date="2016-04-06T16:09:00Z">
              <w:r>
                <w:t>10</w:t>
              </w:r>
            </w:ins>
          </w:p>
        </w:tc>
        <w:tc>
          <w:tcPr>
            <w:tcW w:w="3071" w:type="dxa"/>
          </w:tcPr>
          <w:p w:rsidR="00430BE8" w:rsidRDefault="00430BE8" w:rsidP="000D5768">
            <w:pPr>
              <w:rPr>
                <w:ins w:id="701" w:author="SWIDERSKI Chloé" w:date="2016-04-06T16:08:00Z"/>
              </w:rPr>
            </w:pPr>
            <w:ins w:id="702" w:author="SWIDERSKI Chloé" w:date="2016-04-06T16:09:00Z">
              <w:r>
                <w:t>B</w:t>
              </w:r>
            </w:ins>
          </w:p>
        </w:tc>
        <w:tc>
          <w:tcPr>
            <w:tcW w:w="3071" w:type="dxa"/>
          </w:tcPr>
          <w:p w:rsidR="00430BE8" w:rsidRDefault="00430BE8" w:rsidP="000D5768">
            <w:pPr>
              <w:rPr>
                <w:ins w:id="703" w:author="SWIDERSKI Chloé" w:date="2016-04-06T16:08:00Z"/>
              </w:rPr>
            </w:pPr>
            <w:ins w:id="704" w:author="SWIDERSKI Chloé" w:date="2016-04-06T16:10:00Z">
              <w:r>
                <w:t>50</w:t>
              </w:r>
            </w:ins>
          </w:p>
        </w:tc>
      </w:tr>
      <w:tr w:rsidR="00430BE8" w:rsidTr="00430BE8">
        <w:trPr>
          <w:ins w:id="705" w:author="SWIDERSKI Chloé" w:date="2016-04-06T16:08:00Z"/>
        </w:trPr>
        <w:tc>
          <w:tcPr>
            <w:tcW w:w="3070" w:type="dxa"/>
          </w:tcPr>
          <w:p w:rsidR="00430BE8" w:rsidRDefault="00430BE8" w:rsidP="000D5768">
            <w:pPr>
              <w:rPr>
                <w:ins w:id="706" w:author="SWIDERSKI Chloé" w:date="2016-04-06T16:08:00Z"/>
              </w:rPr>
            </w:pPr>
            <w:ins w:id="707" w:author="SWIDERSKI Chloé" w:date="2016-04-06T16:10:00Z">
              <w:r>
                <w:t>30</w:t>
              </w:r>
            </w:ins>
          </w:p>
        </w:tc>
        <w:tc>
          <w:tcPr>
            <w:tcW w:w="3071" w:type="dxa"/>
          </w:tcPr>
          <w:p w:rsidR="00430BE8" w:rsidRDefault="00430BE8" w:rsidP="00430BE8">
            <w:pPr>
              <w:rPr>
                <w:ins w:id="708" w:author="SWIDERSKI Chloé" w:date="2016-04-06T16:08:00Z"/>
              </w:rPr>
            </w:pPr>
            <w:ins w:id="709" w:author="SWIDERSKI Chloé" w:date="2016-04-06T16:10:00Z">
              <w:r w:rsidRPr="00430BE8">
                <w:rPr>
                  <w:highlight w:val="yellow"/>
                  <w:rPrChange w:id="710" w:author="SWIDERSKI Chloé" w:date="2016-04-06T16:10:00Z">
                    <w:rPr/>
                  </w:rPrChange>
                </w:rPr>
                <w:t>A</w:t>
              </w:r>
            </w:ins>
          </w:p>
        </w:tc>
        <w:tc>
          <w:tcPr>
            <w:tcW w:w="3071" w:type="dxa"/>
          </w:tcPr>
          <w:p w:rsidR="00430BE8" w:rsidRPr="00430BE8" w:rsidRDefault="00430BE8" w:rsidP="000D5768">
            <w:pPr>
              <w:rPr>
                <w:ins w:id="711" w:author="SWIDERSKI Chloé" w:date="2016-04-06T16:08:00Z"/>
                <w:highlight w:val="yellow"/>
                <w:rPrChange w:id="712" w:author="SWIDERSKI Chloé" w:date="2016-04-06T16:10:00Z">
                  <w:rPr>
                    <w:ins w:id="713" w:author="SWIDERSKI Chloé" w:date="2016-04-06T16:08:00Z"/>
                  </w:rPr>
                </w:rPrChange>
              </w:rPr>
            </w:pPr>
            <w:ins w:id="714" w:author="SWIDERSKI Chloé" w:date="2016-04-06T16:10:00Z">
              <w:r w:rsidRPr="00430BE8">
                <w:rPr>
                  <w:highlight w:val="yellow"/>
                  <w:rPrChange w:id="715" w:author="SWIDERSKI Chloé" w:date="2016-04-06T16:10:00Z">
                    <w:rPr/>
                  </w:rPrChange>
                </w:rPr>
                <w:t>140</w:t>
              </w:r>
            </w:ins>
          </w:p>
        </w:tc>
      </w:tr>
      <w:tr w:rsidR="00430BE8" w:rsidTr="00430BE8">
        <w:trPr>
          <w:ins w:id="716" w:author="SWIDERSKI Chloé" w:date="2016-04-06T16:08:00Z"/>
        </w:trPr>
        <w:tc>
          <w:tcPr>
            <w:tcW w:w="3070" w:type="dxa"/>
          </w:tcPr>
          <w:p w:rsidR="00430BE8" w:rsidRDefault="00430BE8" w:rsidP="000D5768">
            <w:pPr>
              <w:rPr>
                <w:ins w:id="717" w:author="SWIDERSKI Chloé" w:date="2016-04-06T16:08:00Z"/>
              </w:rPr>
            </w:pPr>
            <w:ins w:id="718" w:author="SWIDERSKI Chloé" w:date="2016-04-06T16:10:00Z">
              <w:r>
                <w:t>40</w:t>
              </w:r>
            </w:ins>
          </w:p>
        </w:tc>
        <w:tc>
          <w:tcPr>
            <w:tcW w:w="3071" w:type="dxa"/>
          </w:tcPr>
          <w:p w:rsidR="00430BE8" w:rsidRDefault="00430BE8" w:rsidP="000D5768">
            <w:pPr>
              <w:rPr>
                <w:ins w:id="719" w:author="SWIDERSKI Chloé" w:date="2016-04-06T16:08:00Z"/>
              </w:rPr>
            </w:pPr>
            <w:ins w:id="720" w:author="SWIDERSKI Chloé" w:date="2016-04-06T16:09:00Z">
              <w:r>
                <w:t>B</w:t>
              </w:r>
            </w:ins>
          </w:p>
        </w:tc>
        <w:tc>
          <w:tcPr>
            <w:tcW w:w="3071" w:type="dxa"/>
          </w:tcPr>
          <w:p w:rsidR="00430BE8" w:rsidRDefault="00430BE8" w:rsidP="000D5768">
            <w:pPr>
              <w:rPr>
                <w:ins w:id="721" w:author="SWIDERSKI Chloé" w:date="2016-04-06T16:08:00Z"/>
              </w:rPr>
            </w:pPr>
            <w:ins w:id="722" w:author="SWIDERSKI Chloé" w:date="2016-04-06T16:10:00Z">
              <w:r>
                <w:t>50</w:t>
              </w:r>
            </w:ins>
          </w:p>
        </w:tc>
      </w:tr>
      <w:tr w:rsidR="00430BE8" w:rsidTr="00430BE8">
        <w:trPr>
          <w:ins w:id="723" w:author="SWIDERSKI Chloé" w:date="2016-04-06T16:08:00Z"/>
        </w:trPr>
        <w:tc>
          <w:tcPr>
            <w:tcW w:w="3070" w:type="dxa"/>
          </w:tcPr>
          <w:p w:rsidR="00430BE8" w:rsidRDefault="00430BE8" w:rsidP="000D5768">
            <w:pPr>
              <w:rPr>
                <w:ins w:id="724" w:author="SWIDERSKI Chloé" w:date="2016-04-06T16:08:00Z"/>
              </w:rPr>
            </w:pPr>
            <w:ins w:id="725" w:author="SWIDERSKI Chloé" w:date="2016-04-06T16:09:00Z">
              <w:r>
                <w:t>140</w:t>
              </w:r>
            </w:ins>
          </w:p>
        </w:tc>
        <w:tc>
          <w:tcPr>
            <w:tcW w:w="3071" w:type="dxa"/>
          </w:tcPr>
          <w:p w:rsidR="00430BE8" w:rsidRPr="00430BE8" w:rsidRDefault="00430BE8" w:rsidP="000D5768">
            <w:pPr>
              <w:rPr>
                <w:ins w:id="726" w:author="SWIDERSKI Chloé" w:date="2016-04-06T16:08:00Z"/>
                <w:highlight w:val="yellow"/>
                <w:rPrChange w:id="727" w:author="SWIDERSKI Chloé" w:date="2016-04-06T16:10:00Z">
                  <w:rPr>
                    <w:ins w:id="728" w:author="SWIDERSKI Chloé" w:date="2016-04-06T16:08:00Z"/>
                  </w:rPr>
                </w:rPrChange>
              </w:rPr>
            </w:pPr>
            <w:ins w:id="729" w:author="SWIDERSKI Chloé" w:date="2016-04-06T16:09:00Z">
              <w:r w:rsidRPr="00430BE8">
                <w:rPr>
                  <w:highlight w:val="yellow"/>
                  <w:rPrChange w:id="730" w:author="SWIDERSKI Chloé" w:date="2016-04-06T16:10:00Z">
                    <w:rPr/>
                  </w:rPrChange>
                </w:rPr>
                <w:t>C</w:t>
              </w:r>
            </w:ins>
          </w:p>
        </w:tc>
        <w:tc>
          <w:tcPr>
            <w:tcW w:w="3071" w:type="dxa"/>
          </w:tcPr>
          <w:p w:rsidR="00430BE8" w:rsidRDefault="00430BE8" w:rsidP="000D5768">
            <w:pPr>
              <w:rPr>
                <w:ins w:id="731" w:author="SWIDERSKI Chloé" w:date="2016-04-06T16:08:00Z"/>
              </w:rPr>
            </w:pPr>
            <w:ins w:id="732" w:author="SWIDERSKI Chloé" w:date="2016-04-06T16:10:00Z">
              <w:r w:rsidRPr="00430BE8">
                <w:rPr>
                  <w:highlight w:val="yellow"/>
                  <w:rPrChange w:id="733" w:author="SWIDERSKI Chloé" w:date="2016-04-06T16:10:00Z">
                    <w:rPr/>
                  </w:rPrChange>
                </w:rPr>
                <w:t>140</w:t>
              </w:r>
            </w:ins>
          </w:p>
        </w:tc>
      </w:tr>
      <w:tr w:rsidR="00430BE8" w:rsidTr="00430BE8">
        <w:trPr>
          <w:ins w:id="734" w:author="SWIDERSKI Chloé" w:date="2016-04-06T16:08:00Z"/>
        </w:trPr>
        <w:tc>
          <w:tcPr>
            <w:tcW w:w="3070" w:type="dxa"/>
          </w:tcPr>
          <w:p w:rsidR="00430BE8" w:rsidRDefault="00430BE8" w:rsidP="000D5768">
            <w:pPr>
              <w:rPr>
                <w:ins w:id="735" w:author="SWIDERSKI Chloé" w:date="2016-04-06T16:08:00Z"/>
              </w:rPr>
            </w:pPr>
            <w:ins w:id="736" w:author="SWIDERSKI Chloé" w:date="2016-04-06T16:10:00Z">
              <w:r>
                <w:t>60</w:t>
              </w:r>
            </w:ins>
          </w:p>
        </w:tc>
        <w:tc>
          <w:tcPr>
            <w:tcW w:w="3071" w:type="dxa"/>
          </w:tcPr>
          <w:p w:rsidR="00430BE8" w:rsidRPr="00430BE8" w:rsidRDefault="00430BE8" w:rsidP="000D5768">
            <w:pPr>
              <w:rPr>
                <w:ins w:id="737" w:author="SWIDERSKI Chloé" w:date="2016-04-06T16:08:00Z"/>
                <w:highlight w:val="yellow"/>
                <w:rPrChange w:id="738" w:author="SWIDERSKI Chloé" w:date="2016-04-06T16:10:00Z">
                  <w:rPr>
                    <w:ins w:id="739" w:author="SWIDERSKI Chloé" w:date="2016-04-06T16:08:00Z"/>
                  </w:rPr>
                </w:rPrChange>
              </w:rPr>
            </w:pPr>
            <w:ins w:id="740" w:author="SWIDERSKI Chloé" w:date="2016-04-06T16:09:00Z">
              <w:r w:rsidRPr="00430BE8">
                <w:rPr>
                  <w:highlight w:val="yellow"/>
                  <w:rPrChange w:id="741" w:author="SWIDERSKI Chloé" w:date="2016-04-06T16:10:00Z">
                    <w:rPr/>
                  </w:rPrChange>
                </w:rPr>
                <w:t>A</w:t>
              </w:r>
            </w:ins>
          </w:p>
        </w:tc>
        <w:tc>
          <w:tcPr>
            <w:tcW w:w="3071" w:type="dxa"/>
          </w:tcPr>
          <w:p w:rsidR="00430BE8" w:rsidRPr="00430BE8" w:rsidRDefault="00430BE8" w:rsidP="000D5768">
            <w:pPr>
              <w:rPr>
                <w:ins w:id="742" w:author="SWIDERSKI Chloé" w:date="2016-04-06T16:08:00Z"/>
                <w:highlight w:val="yellow"/>
                <w:rPrChange w:id="743" w:author="SWIDERSKI Chloé" w:date="2016-04-06T16:10:00Z">
                  <w:rPr>
                    <w:ins w:id="744" w:author="SWIDERSKI Chloé" w:date="2016-04-06T16:08:00Z"/>
                  </w:rPr>
                </w:rPrChange>
              </w:rPr>
            </w:pPr>
            <w:ins w:id="745" w:author="SWIDERSKI Chloé" w:date="2016-04-06T16:10:00Z">
              <w:r w:rsidRPr="00430BE8">
                <w:rPr>
                  <w:highlight w:val="yellow"/>
                  <w:rPrChange w:id="746" w:author="SWIDERSKI Chloé" w:date="2016-04-06T16:10:00Z">
                    <w:rPr/>
                  </w:rPrChange>
                </w:rPr>
                <w:t>140</w:t>
              </w:r>
            </w:ins>
          </w:p>
        </w:tc>
      </w:tr>
    </w:tbl>
    <w:p w:rsidR="00430BE8" w:rsidRDefault="00A70629" w:rsidP="000D5768">
      <w:pPr>
        <w:rPr>
          <w:ins w:id="747" w:author="SWIDERSKI Chloé" w:date="2016-04-06T16:08:00Z"/>
        </w:rPr>
      </w:pPr>
      <w:ins w:id="748" w:author="SWIDERSKI Chloé" w:date="2016-04-06T16:20:00Z">
        <w:r>
          <w:t>Quelle valeur dominante fournir A ou C ?</w:t>
        </w:r>
      </w:ins>
    </w:p>
    <w:p w:rsidR="00430BE8" w:rsidRDefault="00430BE8" w:rsidP="000D5768">
      <w:pPr>
        <w:rPr>
          <w:ins w:id="749" w:author="SWIDERSKI Chloé" w:date="2016-04-06T16:12:00Z"/>
        </w:rPr>
      </w:pPr>
      <w:ins w:id="750" w:author="SWIDERSKI Chloé" w:date="2016-04-06T16:08:00Z">
        <w:r>
          <w:t xml:space="preserve">Cas B : </w:t>
        </w:r>
      </w:ins>
      <w:ins w:id="751" w:author="SWIDERSKI Chloé" w:date="2016-04-06T16:11:00Z">
        <w:r>
          <w:t xml:space="preserve">dans le cas d’une </w:t>
        </w:r>
        <w:proofErr w:type="spellStart"/>
        <w:r>
          <w:t>utt</w:t>
        </w:r>
        <w:proofErr w:type="spellEnd"/>
        <w:r>
          <w:t xml:space="preserve"> composée de plusieurs strate d’une même UTS, on accorde forcément plus de poids à cette UTS si la valeur des différentes strates qui la composent prenne la même valeur (et ceux quel</w:t>
        </w:r>
      </w:ins>
      <w:ins w:id="752" w:author="SWIDERSKI Chloé" w:date="2016-04-06T16:12:00Z">
        <w:r>
          <w:t xml:space="preserve">le </w:t>
        </w:r>
      </w:ins>
      <w:ins w:id="753" w:author="SWIDERSKI Chloé" w:date="2016-04-06T16:11:00Z">
        <w:r>
          <w:t>que soit l</w:t>
        </w:r>
      </w:ins>
      <w:ins w:id="754" w:author="SWIDERSKI Chloé" w:date="2016-04-06T16:12:00Z">
        <w:r>
          <w:t>’épaisseur de ces strates)</w:t>
        </w:r>
      </w:ins>
    </w:p>
    <w:tbl>
      <w:tblPr>
        <w:tblStyle w:val="Grilledutableau"/>
        <w:tblW w:w="0" w:type="auto"/>
        <w:tblLook w:val="04A0" w:firstRow="1" w:lastRow="0" w:firstColumn="1" w:lastColumn="0" w:noHBand="0" w:noVBand="1"/>
      </w:tblPr>
      <w:tblGrid>
        <w:gridCol w:w="1316"/>
        <w:gridCol w:w="1316"/>
        <w:gridCol w:w="1316"/>
        <w:gridCol w:w="1316"/>
        <w:gridCol w:w="1316"/>
        <w:gridCol w:w="1316"/>
        <w:gridCol w:w="1316"/>
      </w:tblGrid>
      <w:tr w:rsidR="00430BE8" w:rsidTr="00430BE8">
        <w:trPr>
          <w:ins w:id="755" w:author="SWIDERSKI Chloé" w:date="2016-04-06T16:12:00Z"/>
        </w:trPr>
        <w:tc>
          <w:tcPr>
            <w:tcW w:w="1316" w:type="dxa"/>
          </w:tcPr>
          <w:p w:rsidR="00430BE8" w:rsidRDefault="00430BE8" w:rsidP="000D5768">
            <w:pPr>
              <w:rPr>
                <w:ins w:id="756" w:author="SWIDERSKI Chloé" w:date="2016-04-06T16:12:00Z"/>
              </w:rPr>
            </w:pPr>
            <w:ins w:id="757" w:author="SWIDERSKI Chloé" w:date="2016-04-06T16:12:00Z">
              <w:r w:rsidRPr="00891570">
                <w:t>UTT</w:t>
              </w:r>
            </w:ins>
          </w:p>
        </w:tc>
        <w:tc>
          <w:tcPr>
            <w:tcW w:w="1316" w:type="dxa"/>
          </w:tcPr>
          <w:p w:rsidR="00430BE8" w:rsidRDefault="00430BE8" w:rsidP="000D5768">
            <w:pPr>
              <w:rPr>
                <w:ins w:id="758" w:author="SWIDERSKI Chloé" w:date="2016-04-06T16:12:00Z"/>
              </w:rPr>
            </w:pPr>
            <w:ins w:id="759" w:author="SWIDERSKI Chloé" w:date="2016-04-06T16:12:00Z">
              <w:r w:rsidRPr="00891570">
                <w:t>couche</w:t>
              </w:r>
            </w:ins>
          </w:p>
        </w:tc>
        <w:tc>
          <w:tcPr>
            <w:tcW w:w="1316" w:type="dxa"/>
          </w:tcPr>
          <w:p w:rsidR="00430BE8" w:rsidRDefault="00430BE8" w:rsidP="000D5768">
            <w:pPr>
              <w:rPr>
                <w:ins w:id="760" w:author="SWIDERSKI Chloé" w:date="2016-04-06T16:12:00Z"/>
              </w:rPr>
            </w:pPr>
            <w:ins w:id="761" w:author="SWIDERSKI Chloé" w:date="2016-04-06T16:13:00Z">
              <w:r w:rsidRPr="00891570">
                <w:t>UTS</w:t>
              </w:r>
            </w:ins>
          </w:p>
        </w:tc>
        <w:tc>
          <w:tcPr>
            <w:tcW w:w="1316" w:type="dxa"/>
          </w:tcPr>
          <w:p w:rsidR="00430BE8" w:rsidRDefault="00430BE8" w:rsidP="000D5768">
            <w:pPr>
              <w:rPr>
                <w:ins w:id="762" w:author="SWIDERSKI Chloé" w:date="2016-04-06T16:12:00Z"/>
              </w:rPr>
            </w:pPr>
            <w:ins w:id="763" w:author="SWIDERSKI Chloé" w:date="2016-04-06T16:13:00Z">
              <w:r w:rsidRPr="00891570">
                <w:t>strate</w:t>
              </w:r>
            </w:ins>
          </w:p>
        </w:tc>
        <w:tc>
          <w:tcPr>
            <w:tcW w:w="1316" w:type="dxa"/>
          </w:tcPr>
          <w:p w:rsidR="00430BE8" w:rsidRDefault="00430BE8" w:rsidP="000D5768">
            <w:pPr>
              <w:rPr>
                <w:ins w:id="764" w:author="SWIDERSKI Chloé" w:date="2016-04-06T16:12:00Z"/>
              </w:rPr>
            </w:pPr>
            <w:proofErr w:type="spellStart"/>
            <w:ins w:id="765" w:author="SWIDERSKI Chloé" w:date="2016-04-06T16:13:00Z">
              <w:r w:rsidRPr="00891570">
                <w:t>Surf_UTT</w:t>
              </w:r>
            </w:ins>
            <w:proofErr w:type="spellEnd"/>
          </w:p>
        </w:tc>
        <w:tc>
          <w:tcPr>
            <w:tcW w:w="1316" w:type="dxa"/>
          </w:tcPr>
          <w:p w:rsidR="00430BE8" w:rsidRDefault="00430BE8" w:rsidP="000D5768">
            <w:pPr>
              <w:rPr>
                <w:ins w:id="766" w:author="SWIDERSKI Chloé" w:date="2016-04-06T16:12:00Z"/>
              </w:rPr>
            </w:pPr>
            <w:proofErr w:type="spellStart"/>
            <w:ins w:id="767" w:author="SWIDERSKI Chloé" w:date="2016-04-06T16:13:00Z">
              <w:r w:rsidRPr="00891570">
                <w:t>Surf_UTS</w:t>
              </w:r>
            </w:ins>
            <w:proofErr w:type="spellEnd"/>
          </w:p>
        </w:tc>
        <w:tc>
          <w:tcPr>
            <w:tcW w:w="1316" w:type="dxa"/>
          </w:tcPr>
          <w:p w:rsidR="00430BE8" w:rsidRDefault="00430BE8" w:rsidP="000D5768">
            <w:pPr>
              <w:rPr>
                <w:ins w:id="768" w:author="SWIDERSKI Chloé" w:date="2016-04-06T16:12:00Z"/>
              </w:rPr>
            </w:pPr>
            <w:ins w:id="769" w:author="SWIDERSKI Chloé" w:date="2016-04-06T16:13:00Z">
              <w:r>
                <w:t xml:space="preserve">Var </w:t>
              </w:r>
              <w:proofErr w:type="spellStart"/>
              <w:r>
                <w:t>qual</w:t>
              </w:r>
            </w:ins>
            <w:proofErr w:type="spellEnd"/>
          </w:p>
        </w:tc>
      </w:tr>
      <w:tr w:rsidR="00430BE8" w:rsidTr="00430BE8">
        <w:trPr>
          <w:ins w:id="770" w:author="SWIDERSKI Chloé" w:date="2016-04-06T16:12:00Z"/>
        </w:trPr>
        <w:tc>
          <w:tcPr>
            <w:tcW w:w="1316" w:type="dxa"/>
          </w:tcPr>
          <w:p w:rsidR="00430BE8" w:rsidRDefault="00430BE8" w:rsidP="000D5768">
            <w:pPr>
              <w:rPr>
                <w:ins w:id="771" w:author="SWIDERSKI Chloé" w:date="2016-04-06T16:12:00Z"/>
              </w:rPr>
            </w:pPr>
            <w:ins w:id="772" w:author="SWIDERSKI Chloé" w:date="2016-04-06T16:12:00Z">
              <w:r>
                <w:t>6</w:t>
              </w:r>
            </w:ins>
          </w:p>
        </w:tc>
        <w:tc>
          <w:tcPr>
            <w:tcW w:w="1316" w:type="dxa"/>
          </w:tcPr>
          <w:p w:rsidR="00430BE8" w:rsidRDefault="00430BE8" w:rsidP="000D5768">
            <w:pPr>
              <w:rPr>
                <w:ins w:id="773" w:author="SWIDERSKI Chloé" w:date="2016-04-06T16:12:00Z"/>
              </w:rPr>
            </w:pPr>
            <w:ins w:id="774" w:author="SWIDERSKI Chloé" w:date="2016-04-06T16:12:00Z">
              <w:r>
                <w:t>3</w:t>
              </w:r>
            </w:ins>
          </w:p>
        </w:tc>
        <w:tc>
          <w:tcPr>
            <w:tcW w:w="1316" w:type="dxa"/>
          </w:tcPr>
          <w:p w:rsidR="00430BE8" w:rsidRDefault="00430BE8" w:rsidP="000D5768">
            <w:pPr>
              <w:rPr>
                <w:ins w:id="775" w:author="SWIDERSKI Chloé" w:date="2016-04-06T16:12:00Z"/>
              </w:rPr>
            </w:pPr>
            <w:ins w:id="776" w:author="SWIDERSKI Chloé" w:date="2016-04-06T16:13:00Z">
              <w:r>
                <w:t>78</w:t>
              </w:r>
            </w:ins>
          </w:p>
        </w:tc>
        <w:tc>
          <w:tcPr>
            <w:tcW w:w="1316" w:type="dxa"/>
          </w:tcPr>
          <w:p w:rsidR="00430BE8" w:rsidRDefault="00430BE8" w:rsidP="000D5768">
            <w:pPr>
              <w:rPr>
                <w:ins w:id="777" w:author="SWIDERSKI Chloé" w:date="2016-04-06T16:12:00Z"/>
              </w:rPr>
            </w:pPr>
            <w:ins w:id="778" w:author="SWIDERSKI Chloé" w:date="2016-04-06T16:13:00Z">
              <w:r>
                <w:t>2</w:t>
              </w:r>
            </w:ins>
          </w:p>
        </w:tc>
        <w:tc>
          <w:tcPr>
            <w:tcW w:w="1316" w:type="dxa"/>
          </w:tcPr>
          <w:p w:rsidR="00430BE8" w:rsidRDefault="00430BE8" w:rsidP="00A70629">
            <w:pPr>
              <w:rPr>
                <w:ins w:id="779" w:author="SWIDERSKI Chloé" w:date="2016-04-06T16:12:00Z"/>
              </w:rPr>
            </w:pPr>
            <w:ins w:id="780" w:author="SWIDERSKI Chloé" w:date="2016-04-06T16:14:00Z">
              <w:r>
                <w:t>1</w:t>
              </w:r>
            </w:ins>
            <w:ins w:id="781" w:author="SWIDERSKI Chloé" w:date="2016-04-06T16:20:00Z">
              <w:r w:rsidR="00A70629">
                <w:t>00</w:t>
              </w:r>
            </w:ins>
          </w:p>
        </w:tc>
        <w:tc>
          <w:tcPr>
            <w:tcW w:w="1316" w:type="dxa"/>
          </w:tcPr>
          <w:p w:rsidR="00430BE8" w:rsidRDefault="00430BE8" w:rsidP="000D5768">
            <w:pPr>
              <w:rPr>
                <w:ins w:id="782" w:author="SWIDERSKI Chloé" w:date="2016-04-06T16:12:00Z"/>
              </w:rPr>
            </w:pPr>
            <w:ins w:id="783" w:author="SWIDERSKI Chloé" w:date="2016-04-06T16:15:00Z">
              <w:r>
                <w:t>30</w:t>
              </w:r>
            </w:ins>
          </w:p>
        </w:tc>
        <w:tc>
          <w:tcPr>
            <w:tcW w:w="1316" w:type="dxa"/>
          </w:tcPr>
          <w:p w:rsidR="00430BE8" w:rsidRDefault="00430BE8" w:rsidP="000D5768">
            <w:pPr>
              <w:rPr>
                <w:ins w:id="784" w:author="SWIDERSKI Chloé" w:date="2016-04-06T16:12:00Z"/>
              </w:rPr>
            </w:pPr>
            <w:ins w:id="785" w:author="SWIDERSKI Chloé" w:date="2016-04-06T16:14:00Z">
              <w:r>
                <w:t>A</w:t>
              </w:r>
            </w:ins>
          </w:p>
        </w:tc>
      </w:tr>
      <w:tr w:rsidR="00A70629" w:rsidTr="00430BE8">
        <w:trPr>
          <w:ins w:id="786" w:author="SWIDERSKI Chloé" w:date="2016-04-06T16:12:00Z"/>
        </w:trPr>
        <w:tc>
          <w:tcPr>
            <w:tcW w:w="1316" w:type="dxa"/>
          </w:tcPr>
          <w:p w:rsidR="00A70629" w:rsidRDefault="00A70629" w:rsidP="000D5768">
            <w:pPr>
              <w:rPr>
                <w:ins w:id="787" w:author="SWIDERSKI Chloé" w:date="2016-04-06T16:12:00Z"/>
              </w:rPr>
            </w:pPr>
            <w:ins w:id="788" w:author="SWIDERSKI Chloé" w:date="2016-04-06T16:12:00Z">
              <w:r>
                <w:t>6</w:t>
              </w:r>
            </w:ins>
          </w:p>
        </w:tc>
        <w:tc>
          <w:tcPr>
            <w:tcW w:w="1316" w:type="dxa"/>
          </w:tcPr>
          <w:p w:rsidR="00A70629" w:rsidRDefault="00A70629" w:rsidP="000D5768">
            <w:pPr>
              <w:rPr>
                <w:ins w:id="789" w:author="SWIDERSKI Chloé" w:date="2016-04-06T16:12:00Z"/>
              </w:rPr>
            </w:pPr>
            <w:ins w:id="790" w:author="SWIDERSKI Chloé" w:date="2016-04-06T16:12:00Z">
              <w:r>
                <w:t>3</w:t>
              </w:r>
            </w:ins>
          </w:p>
        </w:tc>
        <w:tc>
          <w:tcPr>
            <w:tcW w:w="1316" w:type="dxa"/>
          </w:tcPr>
          <w:p w:rsidR="00A70629" w:rsidRDefault="00A70629" w:rsidP="000D5768">
            <w:pPr>
              <w:rPr>
                <w:ins w:id="791" w:author="SWIDERSKI Chloé" w:date="2016-04-06T16:12:00Z"/>
              </w:rPr>
            </w:pPr>
            <w:ins w:id="792" w:author="SWIDERSKI Chloé" w:date="2016-04-06T16:13:00Z">
              <w:r>
                <w:t>78</w:t>
              </w:r>
            </w:ins>
          </w:p>
        </w:tc>
        <w:tc>
          <w:tcPr>
            <w:tcW w:w="1316" w:type="dxa"/>
          </w:tcPr>
          <w:p w:rsidR="00A70629" w:rsidRDefault="00A70629" w:rsidP="000D5768">
            <w:pPr>
              <w:rPr>
                <w:ins w:id="793" w:author="SWIDERSKI Chloé" w:date="2016-04-06T16:12:00Z"/>
              </w:rPr>
            </w:pPr>
            <w:ins w:id="794" w:author="SWIDERSKI Chloé" w:date="2016-04-06T16:13:00Z">
              <w:r>
                <w:t>3</w:t>
              </w:r>
            </w:ins>
          </w:p>
        </w:tc>
        <w:tc>
          <w:tcPr>
            <w:tcW w:w="1316" w:type="dxa"/>
          </w:tcPr>
          <w:p w:rsidR="00A70629" w:rsidRDefault="00A70629" w:rsidP="000D5768">
            <w:pPr>
              <w:rPr>
                <w:ins w:id="795" w:author="SWIDERSKI Chloé" w:date="2016-04-06T16:12:00Z"/>
              </w:rPr>
            </w:pPr>
            <w:ins w:id="796" w:author="SWIDERSKI Chloé" w:date="2016-04-06T16:20:00Z">
              <w:r w:rsidRPr="00D2699B">
                <w:t>100</w:t>
              </w:r>
            </w:ins>
          </w:p>
        </w:tc>
        <w:tc>
          <w:tcPr>
            <w:tcW w:w="1316" w:type="dxa"/>
          </w:tcPr>
          <w:p w:rsidR="00A70629" w:rsidRDefault="00A70629" w:rsidP="000D5768">
            <w:pPr>
              <w:rPr>
                <w:ins w:id="797" w:author="SWIDERSKI Chloé" w:date="2016-04-06T16:12:00Z"/>
              </w:rPr>
            </w:pPr>
            <w:ins w:id="798" w:author="SWIDERSKI Chloé" w:date="2016-04-06T16:15:00Z">
              <w:r>
                <w:t>30</w:t>
              </w:r>
            </w:ins>
          </w:p>
        </w:tc>
        <w:tc>
          <w:tcPr>
            <w:tcW w:w="1316" w:type="dxa"/>
          </w:tcPr>
          <w:p w:rsidR="00A70629" w:rsidRDefault="00A70629" w:rsidP="000D5768">
            <w:pPr>
              <w:rPr>
                <w:ins w:id="799" w:author="SWIDERSKI Chloé" w:date="2016-04-06T16:12:00Z"/>
              </w:rPr>
            </w:pPr>
            <w:ins w:id="800" w:author="SWIDERSKI Chloé" w:date="2016-04-06T16:16:00Z">
              <w:r>
                <w:t>A</w:t>
              </w:r>
            </w:ins>
          </w:p>
        </w:tc>
      </w:tr>
      <w:tr w:rsidR="00A70629" w:rsidTr="00430BE8">
        <w:trPr>
          <w:ins w:id="801" w:author="SWIDERSKI Chloé" w:date="2016-04-06T16:12:00Z"/>
        </w:trPr>
        <w:tc>
          <w:tcPr>
            <w:tcW w:w="1316" w:type="dxa"/>
          </w:tcPr>
          <w:p w:rsidR="00A70629" w:rsidRDefault="00A70629" w:rsidP="000D5768">
            <w:pPr>
              <w:rPr>
                <w:ins w:id="802" w:author="SWIDERSKI Chloé" w:date="2016-04-06T16:12:00Z"/>
              </w:rPr>
            </w:pPr>
            <w:ins w:id="803" w:author="SWIDERSKI Chloé" w:date="2016-04-06T16:12:00Z">
              <w:r>
                <w:t>6</w:t>
              </w:r>
            </w:ins>
          </w:p>
        </w:tc>
        <w:tc>
          <w:tcPr>
            <w:tcW w:w="1316" w:type="dxa"/>
          </w:tcPr>
          <w:p w:rsidR="00A70629" w:rsidRDefault="00A70629" w:rsidP="000D5768">
            <w:pPr>
              <w:rPr>
                <w:ins w:id="804" w:author="SWIDERSKI Chloé" w:date="2016-04-06T16:12:00Z"/>
              </w:rPr>
            </w:pPr>
            <w:ins w:id="805" w:author="SWIDERSKI Chloé" w:date="2016-04-06T16:12:00Z">
              <w:r>
                <w:t>3</w:t>
              </w:r>
            </w:ins>
          </w:p>
        </w:tc>
        <w:tc>
          <w:tcPr>
            <w:tcW w:w="1316" w:type="dxa"/>
          </w:tcPr>
          <w:p w:rsidR="00A70629" w:rsidRDefault="00A70629" w:rsidP="000D5768">
            <w:pPr>
              <w:rPr>
                <w:ins w:id="806" w:author="SWIDERSKI Chloé" w:date="2016-04-06T16:12:00Z"/>
              </w:rPr>
            </w:pPr>
            <w:ins w:id="807" w:author="SWIDERSKI Chloé" w:date="2016-04-06T16:16:00Z">
              <w:r>
                <w:t>78</w:t>
              </w:r>
            </w:ins>
          </w:p>
        </w:tc>
        <w:tc>
          <w:tcPr>
            <w:tcW w:w="1316" w:type="dxa"/>
          </w:tcPr>
          <w:p w:rsidR="00A70629" w:rsidRDefault="00A70629" w:rsidP="000D5768">
            <w:pPr>
              <w:rPr>
                <w:ins w:id="808" w:author="SWIDERSKI Chloé" w:date="2016-04-06T16:12:00Z"/>
              </w:rPr>
            </w:pPr>
            <w:ins w:id="809" w:author="SWIDERSKI Chloé" w:date="2016-04-06T16:16:00Z">
              <w:r>
                <w:t>4</w:t>
              </w:r>
            </w:ins>
          </w:p>
        </w:tc>
        <w:tc>
          <w:tcPr>
            <w:tcW w:w="1316" w:type="dxa"/>
          </w:tcPr>
          <w:p w:rsidR="00A70629" w:rsidRDefault="00A70629" w:rsidP="000D5768">
            <w:pPr>
              <w:rPr>
                <w:ins w:id="810" w:author="SWIDERSKI Chloé" w:date="2016-04-06T16:12:00Z"/>
              </w:rPr>
            </w:pPr>
            <w:ins w:id="811" w:author="SWIDERSKI Chloé" w:date="2016-04-06T16:20:00Z">
              <w:r w:rsidRPr="00D2699B">
                <w:t>100</w:t>
              </w:r>
            </w:ins>
          </w:p>
        </w:tc>
        <w:tc>
          <w:tcPr>
            <w:tcW w:w="1316" w:type="dxa"/>
          </w:tcPr>
          <w:p w:rsidR="00A70629" w:rsidRDefault="00A70629" w:rsidP="000D5768">
            <w:pPr>
              <w:rPr>
                <w:ins w:id="812" w:author="SWIDERSKI Chloé" w:date="2016-04-06T16:12:00Z"/>
              </w:rPr>
            </w:pPr>
            <w:ins w:id="813" w:author="SWIDERSKI Chloé" w:date="2016-04-06T16:16:00Z">
              <w:r>
                <w:t>30</w:t>
              </w:r>
            </w:ins>
          </w:p>
        </w:tc>
        <w:tc>
          <w:tcPr>
            <w:tcW w:w="1316" w:type="dxa"/>
          </w:tcPr>
          <w:p w:rsidR="00A70629" w:rsidRDefault="00A70629" w:rsidP="000D5768">
            <w:pPr>
              <w:rPr>
                <w:ins w:id="814" w:author="SWIDERSKI Chloé" w:date="2016-04-06T16:12:00Z"/>
              </w:rPr>
            </w:pPr>
            <w:ins w:id="815" w:author="SWIDERSKI Chloé" w:date="2016-04-06T16:16:00Z">
              <w:r>
                <w:t>A</w:t>
              </w:r>
            </w:ins>
          </w:p>
        </w:tc>
      </w:tr>
      <w:tr w:rsidR="00A70629" w:rsidTr="00430BE8">
        <w:trPr>
          <w:ins w:id="816" w:author="SWIDERSKI Chloé" w:date="2016-04-06T16:12:00Z"/>
        </w:trPr>
        <w:tc>
          <w:tcPr>
            <w:tcW w:w="1316" w:type="dxa"/>
          </w:tcPr>
          <w:p w:rsidR="00A70629" w:rsidRDefault="00A70629" w:rsidP="000D5768">
            <w:pPr>
              <w:rPr>
                <w:ins w:id="817" w:author="SWIDERSKI Chloé" w:date="2016-04-06T16:12:00Z"/>
              </w:rPr>
            </w:pPr>
            <w:ins w:id="818" w:author="SWIDERSKI Chloé" w:date="2016-04-06T16:12:00Z">
              <w:r>
                <w:t>6</w:t>
              </w:r>
            </w:ins>
          </w:p>
        </w:tc>
        <w:tc>
          <w:tcPr>
            <w:tcW w:w="1316" w:type="dxa"/>
          </w:tcPr>
          <w:p w:rsidR="00A70629" w:rsidRDefault="00A70629" w:rsidP="000D5768">
            <w:pPr>
              <w:rPr>
                <w:ins w:id="819" w:author="SWIDERSKI Chloé" w:date="2016-04-06T16:12:00Z"/>
              </w:rPr>
            </w:pPr>
            <w:ins w:id="820" w:author="SWIDERSKI Chloé" w:date="2016-04-06T16:12:00Z">
              <w:r>
                <w:t>3</w:t>
              </w:r>
            </w:ins>
          </w:p>
        </w:tc>
        <w:tc>
          <w:tcPr>
            <w:tcW w:w="1316" w:type="dxa"/>
          </w:tcPr>
          <w:p w:rsidR="00A70629" w:rsidRDefault="00A70629" w:rsidP="000D5768">
            <w:pPr>
              <w:rPr>
                <w:ins w:id="821" w:author="SWIDERSKI Chloé" w:date="2016-04-06T16:12:00Z"/>
              </w:rPr>
            </w:pPr>
            <w:ins w:id="822" w:author="SWIDERSKI Chloé" w:date="2016-04-06T16:13:00Z">
              <w:r>
                <w:t>23</w:t>
              </w:r>
            </w:ins>
          </w:p>
        </w:tc>
        <w:tc>
          <w:tcPr>
            <w:tcW w:w="1316" w:type="dxa"/>
          </w:tcPr>
          <w:p w:rsidR="00A70629" w:rsidRDefault="00A70629" w:rsidP="000D5768">
            <w:pPr>
              <w:rPr>
                <w:ins w:id="823" w:author="SWIDERSKI Chloé" w:date="2016-04-06T16:12:00Z"/>
              </w:rPr>
            </w:pPr>
            <w:ins w:id="824" w:author="SWIDERSKI Chloé" w:date="2016-04-06T16:13:00Z">
              <w:r>
                <w:t>3</w:t>
              </w:r>
            </w:ins>
          </w:p>
        </w:tc>
        <w:tc>
          <w:tcPr>
            <w:tcW w:w="1316" w:type="dxa"/>
          </w:tcPr>
          <w:p w:rsidR="00A70629" w:rsidRDefault="00A70629" w:rsidP="000D5768">
            <w:pPr>
              <w:rPr>
                <w:ins w:id="825" w:author="SWIDERSKI Chloé" w:date="2016-04-06T16:12:00Z"/>
              </w:rPr>
            </w:pPr>
            <w:ins w:id="826" w:author="SWIDERSKI Chloé" w:date="2016-04-06T16:20:00Z">
              <w:r w:rsidRPr="00D2699B">
                <w:t>100</w:t>
              </w:r>
            </w:ins>
          </w:p>
        </w:tc>
        <w:tc>
          <w:tcPr>
            <w:tcW w:w="1316" w:type="dxa"/>
          </w:tcPr>
          <w:p w:rsidR="00A70629" w:rsidRDefault="00A70629" w:rsidP="000D5768">
            <w:pPr>
              <w:rPr>
                <w:ins w:id="827" w:author="SWIDERSKI Chloé" w:date="2016-04-06T16:12:00Z"/>
              </w:rPr>
            </w:pPr>
            <w:ins w:id="828" w:author="SWIDERSKI Chloé" w:date="2016-04-06T16:16:00Z">
              <w:r>
                <w:t>60</w:t>
              </w:r>
            </w:ins>
          </w:p>
        </w:tc>
        <w:tc>
          <w:tcPr>
            <w:tcW w:w="1316" w:type="dxa"/>
          </w:tcPr>
          <w:p w:rsidR="00A70629" w:rsidRDefault="00A70629" w:rsidP="000D5768">
            <w:pPr>
              <w:rPr>
                <w:ins w:id="829" w:author="SWIDERSKI Chloé" w:date="2016-04-06T16:12:00Z"/>
              </w:rPr>
            </w:pPr>
            <w:ins w:id="830" w:author="SWIDERSKI Chloé" w:date="2016-04-06T16:14:00Z">
              <w:r>
                <w:t>C</w:t>
              </w:r>
            </w:ins>
          </w:p>
        </w:tc>
      </w:tr>
      <w:tr w:rsidR="00A70629" w:rsidTr="00430BE8">
        <w:trPr>
          <w:ins w:id="831" w:author="SWIDERSKI Chloé" w:date="2016-04-06T16:12:00Z"/>
        </w:trPr>
        <w:tc>
          <w:tcPr>
            <w:tcW w:w="1316" w:type="dxa"/>
          </w:tcPr>
          <w:p w:rsidR="00A70629" w:rsidRDefault="00A70629" w:rsidP="000D5768">
            <w:pPr>
              <w:rPr>
                <w:ins w:id="832" w:author="SWIDERSKI Chloé" w:date="2016-04-06T16:12:00Z"/>
              </w:rPr>
            </w:pPr>
            <w:ins w:id="833" w:author="SWIDERSKI Chloé" w:date="2016-04-06T16:12:00Z">
              <w:r>
                <w:t>6</w:t>
              </w:r>
            </w:ins>
          </w:p>
        </w:tc>
        <w:tc>
          <w:tcPr>
            <w:tcW w:w="1316" w:type="dxa"/>
          </w:tcPr>
          <w:p w:rsidR="00A70629" w:rsidRDefault="00A70629" w:rsidP="000D5768">
            <w:pPr>
              <w:rPr>
                <w:ins w:id="834" w:author="SWIDERSKI Chloé" w:date="2016-04-06T16:12:00Z"/>
              </w:rPr>
            </w:pPr>
            <w:ins w:id="835" w:author="SWIDERSKI Chloé" w:date="2016-04-06T16:12:00Z">
              <w:r>
                <w:t>3</w:t>
              </w:r>
            </w:ins>
          </w:p>
        </w:tc>
        <w:tc>
          <w:tcPr>
            <w:tcW w:w="1316" w:type="dxa"/>
          </w:tcPr>
          <w:p w:rsidR="00A70629" w:rsidRDefault="00A70629" w:rsidP="000D5768">
            <w:pPr>
              <w:rPr>
                <w:ins w:id="836" w:author="SWIDERSKI Chloé" w:date="2016-04-06T16:12:00Z"/>
              </w:rPr>
            </w:pPr>
            <w:ins w:id="837" w:author="SWIDERSKI Chloé" w:date="2016-04-06T16:13:00Z">
              <w:r>
                <w:t>23</w:t>
              </w:r>
            </w:ins>
          </w:p>
        </w:tc>
        <w:tc>
          <w:tcPr>
            <w:tcW w:w="1316" w:type="dxa"/>
          </w:tcPr>
          <w:p w:rsidR="00A70629" w:rsidRDefault="00A70629" w:rsidP="000D5768">
            <w:pPr>
              <w:rPr>
                <w:ins w:id="838" w:author="SWIDERSKI Chloé" w:date="2016-04-06T16:12:00Z"/>
              </w:rPr>
            </w:pPr>
            <w:ins w:id="839" w:author="SWIDERSKI Chloé" w:date="2016-04-06T16:13:00Z">
              <w:r>
                <w:t>4</w:t>
              </w:r>
            </w:ins>
          </w:p>
        </w:tc>
        <w:tc>
          <w:tcPr>
            <w:tcW w:w="1316" w:type="dxa"/>
          </w:tcPr>
          <w:p w:rsidR="00A70629" w:rsidRDefault="00A70629" w:rsidP="000D5768">
            <w:pPr>
              <w:rPr>
                <w:ins w:id="840" w:author="SWIDERSKI Chloé" w:date="2016-04-06T16:12:00Z"/>
              </w:rPr>
            </w:pPr>
            <w:ins w:id="841" w:author="SWIDERSKI Chloé" w:date="2016-04-06T16:20:00Z">
              <w:r w:rsidRPr="00D2699B">
                <w:t>100</w:t>
              </w:r>
            </w:ins>
          </w:p>
        </w:tc>
        <w:tc>
          <w:tcPr>
            <w:tcW w:w="1316" w:type="dxa"/>
          </w:tcPr>
          <w:p w:rsidR="00A70629" w:rsidRDefault="00A70629" w:rsidP="000D5768">
            <w:pPr>
              <w:rPr>
                <w:ins w:id="842" w:author="SWIDERSKI Chloé" w:date="2016-04-06T16:12:00Z"/>
              </w:rPr>
            </w:pPr>
            <w:ins w:id="843" w:author="SWIDERSKI Chloé" w:date="2016-04-06T16:16:00Z">
              <w:r>
                <w:t>60</w:t>
              </w:r>
            </w:ins>
          </w:p>
        </w:tc>
        <w:tc>
          <w:tcPr>
            <w:tcW w:w="1316" w:type="dxa"/>
          </w:tcPr>
          <w:p w:rsidR="00A70629" w:rsidRDefault="00A70629" w:rsidP="000D5768">
            <w:pPr>
              <w:rPr>
                <w:ins w:id="844" w:author="SWIDERSKI Chloé" w:date="2016-04-06T16:12:00Z"/>
              </w:rPr>
            </w:pPr>
            <w:ins w:id="845" w:author="SWIDERSKI Chloé" w:date="2016-04-06T16:16:00Z">
              <w:r>
                <w:t>B</w:t>
              </w:r>
            </w:ins>
          </w:p>
        </w:tc>
      </w:tr>
      <w:tr w:rsidR="00A70629" w:rsidTr="00430BE8">
        <w:trPr>
          <w:ins w:id="846" w:author="SWIDERSKI Chloé" w:date="2016-04-06T16:12:00Z"/>
        </w:trPr>
        <w:tc>
          <w:tcPr>
            <w:tcW w:w="1316" w:type="dxa"/>
          </w:tcPr>
          <w:p w:rsidR="00A70629" w:rsidRDefault="00A70629" w:rsidP="000D5768">
            <w:pPr>
              <w:rPr>
                <w:ins w:id="847" w:author="SWIDERSKI Chloé" w:date="2016-04-06T16:12:00Z"/>
              </w:rPr>
            </w:pPr>
            <w:ins w:id="848" w:author="SWIDERSKI Chloé" w:date="2016-04-06T16:12:00Z">
              <w:r>
                <w:t>6</w:t>
              </w:r>
            </w:ins>
          </w:p>
        </w:tc>
        <w:tc>
          <w:tcPr>
            <w:tcW w:w="1316" w:type="dxa"/>
          </w:tcPr>
          <w:p w:rsidR="00A70629" w:rsidRDefault="00A70629" w:rsidP="000D5768">
            <w:pPr>
              <w:rPr>
                <w:ins w:id="849" w:author="SWIDERSKI Chloé" w:date="2016-04-06T16:12:00Z"/>
              </w:rPr>
            </w:pPr>
            <w:ins w:id="850" w:author="SWIDERSKI Chloé" w:date="2016-04-06T16:12:00Z">
              <w:r>
                <w:t>3</w:t>
              </w:r>
            </w:ins>
          </w:p>
        </w:tc>
        <w:tc>
          <w:tcPr>
            <w:tcW w:w="1316" w:type="dxa"/>
          </w:tcPr>
          <w:p w:rsidR="00A70629" w:rsidRDefault="00A70629" w:rsidP="000D5768">
            <w:pPr>
              <w:rPr>
                <w:ins w:id="851" w:author="SWIDERSKI Chloé" w:date="2016-04-06T16:12:00Z"/>
              </w:rPr>
            </w:pPr>
            <w:ins w:id="852" w:author="SWIDERSKI Chloé" w:date="2016-04-06T16:13:00Z">
              <w:r>
                <w:t>12</w:t>
              </w:r>
            </w:ins>
          </w:p>
        </w:tc>
        <w:tc>
          <w:tcPr>
            <w:tcW w:w="1316" w:type="dxa"/>
          </w:tcPr>
          <w:p w:rsidR="00A70629" w:rsidRDefault="00A70629" w:rsidP="000D5768">
            <w:pPr>
              <w:rPr>
                <w:ins w:id="853" w:author="SWIDERSKI Chloé" w:date="2016-04-06T16:12:00Z"/>
              </w:rPr>
            </w:pPr>
            <w:ins w:id="854" w:author="SWIDERSKI Chloé" w:date="2016-04-06T16:13:00Z">
              <w:r>
                <w:t>2</w:t>
              </w:r>
            </w:ins>
          </w:p>
        </w:tc>
        <w:tc>
          <w:tcPr>
            <w:tcW w:w="1316" w:type="dxa"/>
          </w:tcPr>
          <w:p w:rsidR="00A70629" w:rsidRDefault="00A70629" w:rsidP="000D5768">
            <w:pPr>
              <w:rPr>
                <w:ins w:id="855" w:author="SWIDERSKI Chloé" w:date="2016-04-06T16:12:00Z"/>
              </w:rPr>
            </w:pPr>
            <w:ins w:id="856" w:author="SWIDERSKI Chloé" w:date="2016-04-06T16:20:00Z">
              <w:r w:rsidRPr="00D2699B">
                <w:t>100</w:t>
              </w:r>
            </w:ins>
          </w:p>
        </w:tc>
        <w:tc>
          <w:tcPr>
            <w:tcW w:w="1316" w:type="dxa"/>
          </w:tcPr>
          <w:p w:rsidR="00A70629" w:rsidRDefault="00A70629" w:rsidP="00A70629">
            <w:pPr>
              <w:rPr>
                <w:ins w:id="857" w:author="SWIDERSKI Chloé" w:date="2016-04-06T16:12:00Z"/>
              </w:rPr>
            </w:pPr>
            <w:ins w:id="858" w:author="SWIDERSKI Chloé" w:date="2016-04-06T16:20:00Z">
              <w:r>
                <w:t>10</w:t>
              </w:r>
            </w:ins>
          </w:p>
        </w:tc>
        <w:tc>
          <w:tcPr>
            <w:tcW w:w="1316" w:type="dxa"/>
          </w:tcPr>
          <w:p w:rsidR="00A70629" w:rsidRDefault="00A70629" w:rsidP="000D5768">
            <w:pPr>
              <w:rPr>
                <w:ins w:id="859" w:author="SWIDERSKI Chloé" w:date="2016-04-06T16:12:00Z"/>
              </w:rPr>
            </w:pPr>
            <w:ins w:id="860" w:author="SWIDERSKI Chloé" w:date="2016-04-06T16:16:00Z">
              <w:r>
                <w:t>B</w:t>
              </w:r>
            </w:ins>
          </w:p>
        </w:tc>
      </w:tr>
    </w:tbl>
    <w:p w:rsidR="00430BE8" w:rsidRDefault="00A70629" w:rsidP="000D5768">
      <w:ins w:id="861" w:author="SWIDERSKI Chloé" w:date="2016-04-06T16:18:00Z">
        <w:r>
          <w:t>La valeur dominante fournie par le script sera « A » (90 contre B </w:t>
        </w:r>
        <w:proofErr w:type="gramStart"/>
        <w:r>
          <w:t>:</w:t>
        </w:r>
      </w:ins>
      <w:ins w:id="862" w:author="SWIDERSKI Chloé" w:date="2016-04-06T16:20:00Z">
        <w:r>
          <w:t>70</w:t>
        </w:r>
      </w:ins>
      <w:proofErr w:type="gramEnd"/>
      <w:ins w:id="863" w:author="SWIDERSKI Chloé" w:date="2016-04-06T16:18:00Z">
        <w:r>
          <w:t xml:space="preserve"> et C :60) alors que l’</w:t>
        </w:r>
        <w:proofErr w:type="spellStart"/>
        <w:r>
          <w:t>uts</w:t>
        </w:r>
        <w:proofErr w:type="spellEnd"/>
        <w:r>
          <w:t xml:space="preserve"> 78</w:t>
        </w:r>
      </w:ins>
      <w:ins w:id="864" w:author="SWIDERSKI Chloé" w:date="2016-04-06T16:19:00Z">
        <w:r>
          <w:t xml:space="preserve"> ne représente que </w:t>
        </w:r>
      </w:ins>
      <w:ins w:id="865" w:author="SWIDERSKI Chloé" w:date="2016-04-06T16:20:00Z">
        <w:r>
          <w:t>30</w:t>
        </w:r>
      </w:ins>
      <w:ins w:id="866" w:author="SWIDERSKI Chloé" w:date="2016-04-06T16:19:00Z">
        <w:r>
          <w:t>% de l’UTT</w:t>
        </w:r>
      </w:ins>
      <w:ins w:id="867" w:author="SWIDERSKI Chloé" w:date="2016-04-06T16:20:00Z">
        <w:r>
          <w:t>.</w:t>
        </w:r>
      </w:ins>
    </w:p>
    <w:p w:rsidR="00F52EB6" w:rsidRDefault="00F52EB6" w:rsidP="00F52EB6">
      <w:pPr>
        <w:pStyle w:val="Titre2"/>
      </w:pPr>
      <w:r>
        <w:t xml:space="preserve">2.7- </w:t>
      </w:r>
      <w:r w:rsidR="00F961BE">
        <w:t>Calcul des statistiques pour les variables propres au « </w:t>
      </w:r>
      <w:commentRangeStart w:id="868"/>
      <w:r w:rsidR="00F961BE">
        <w:t>profil-type </w:t>
      </w:r>
      <w:commentRangeEnd w:id="868"/>
      <w:r w:rsidR="00114977">
        <w:rPr>
          <w:rStyle w:val="Marquedecommentaire"/>
          <w:rFonts w:asciiTheme="minorHAnsi" w:eastAsiaTheme="minorHAnsi" w:hAnsiTheme="minorHAnsi" w:cstheme="minorBidi"/>
          <w:b w:val="0"/>
          <w:bCs w:val="0"/>
          <w:color w:val="auto"/>
        </w:rPr>
        <w:commentReference w:id="868"/>
      </w:r>
      <w:r w:rsidR="00F961BE">
        <w:t>» de chaque UTT</w:t>
      </w:r>
      <w:r w:rsidR="000113CE">
        <w:t xml:space="preserve"> : </w:t>
      </w:r>
      <w:commentRangeStart w:id="869"/>
      <w:commentRangeStart w:id="870"/>
      <w:r w:rsidR="000113CE">
        <w:t>Drainage et profondeur</w:t>
      </w:r>
      <w:commentRangeEnd w:id="869"/>
      <w:r w:rsidR="003A170F">
        <w:rPr>
          <w:rStyle w:val="Marquedecommentaire"/>
          <w:rFonts w:asciiTheme="minorHAnsi" w:eastAsiaTheme="minorHAnsi" w:hAnsiTheme="minorHAnsi" w:cstheme="minorBidi"/>
          <w:b w:val="0"/>
          <w:bCs w:val="0"/>
          <w:color w:val="auto"/>
        </w:rPr>
        <w:commentReference w:id="869"/>
      </w:r>
      <w:commentRangeEnd w:id="870"/>
      <w:r w:rsidR="0059782B">
        <w:rPr>
          <w:rStyle w:val="Marquedecommentaire"/>
          <w:rFonts w:asciiTheme="minorHAnsi" w:eastAsiaTheme="minorHAnsi" w:hAnsiTheme="minorHAnsi" w:cstheme="minorBidi"/>
          <w:b w:val="0"/>
          <w:bCs w:val="0"/>
          <w:color w:val="auto"/>
        </w:rPr>
        <w:commentReference w:id="870"/>
      </w:r>
    </w:p>
    <w:p w:rsidR="00F52EB6" w:rsidRDefault="00F52EB6" w:rsidP="00F52EB6"/>
    <w:p w:rsidR="00F52EB6" w:rsidRDefault="00F52EB6" w:rsidP="00F52EB6">
      <w:r>
        <w:lastRenderedPageBreak/>
        <w:t xml:space="preserve">Il s’agit ici de calculer des statistiques sur les variables quantitatives </w:t>
      </w:r>
      <w:del w:id="871" w:author="SWIDERSKI Chloé" w:date="2016-04-06T10:58:00Z">
        <w:r w:rsidDel="0059782B">
          <w:delText xml:space="preserve">et des dominantes sur les variables qualitatives </w:delText>
        </w:r>
      </w:del>
      <w:r>
        <w:t xml:space="preserve">à l’ensemble </w:t>
      </w:r>
      <w:commentRangeStart w:id="872"/>
      <w:del w:id="873" w:author="SWIDERSKI Chloé" w:date="2016-04-06T10:52:00Z">
        <w:r w:rsidDel="0059782B">
          <w:delText>du « profil »</w:delText>
        </w:r>
      </w:del>
      <w:ins w:id="874" w:author="SWIDERSKI Chloé" w:date="2016-04-06T10:52:00Z">
        <w:r w:rsidR="0059782B">
          <w:t>des x couches de l</w:t>
        </w:r>
      </w:ins>
      <w:ins w:id="875" w:author="SWIDERSKI Chloé" w:date="2016-04-06T10:53:00Z">
        <w:r w:rsidR="0059782B">
          <w:t>’UTT</w:t>
        </w:r>
      </w:ins>
      <w:del w:id="876" w:author="SWIDERSKI Chloé" w:date="2016-04-06T10:53:00Z">
        <w:r w:rsidDel="0059782B">
          <w:delText xml:space="preserve"> </w:delText>
        </w:r>
      </w:del>
      <w:commentRangeEnd w:id="872"/>
      <w:r w:rsidR="000713B6">
        <w:rPr>
          <w:rStyle w:val="Marquedecommentaire"/>
        </w:rPr>
        <w:commentReference w:id="872"/>
      </w:r>
      <w:del w:id="877" w:author="SWIDERSKI Chloé" w:date="2016-04-06T10:53:00Z">
        <w:r w:rsidDel="0059782B">
          <w:delText>du TypTerre</w:delText>
        </w:r>
      </w:del>
      <w:r>
        <w:t xml:space="preserve">. </w:t>
      </w:r>
    </w:p>
    <w:p w:rsidR="00F52EB6" w:rsidRDefault="00F52EB6" w:rsidP="00F52EB6">
      <w:del w:id="878" w:author="SWIDERSKI Chloé" w:date="2016-04-06T10:57:00Z">
        <w:r w:rsidDel="0059782B">
          <w:delText>On procédera selon la même méthodologie définie en 2.5 et 2.6 mais ceci pour toutes les strates et on sortira un résultat par UTT distinct.</w:delText>
        </w:r>
      </w:del>
      <w:ins w:id="879" w:author="SWIDERSKI Chloé" w:date="2016-04-06T10:57:00Z">
        <w:r w:rsidR="0059782B">
          <w:t xml:space="preserve">Ces deux variables </w:t>
        </w:r>
      </w:ins>
      <w:ins w:id="880" w:author="SWIDERSKI Chloé" w:date="2016-04-06T10:58:00Z">
        <w:r w:rsidR="0059782B">
          <w:t>sont</w:t>
        </w:r>
      </w:ins>
      <w:ins w:id="881" w:author="SWIDERSKI Chloé" w:date="2016-04-06T10:57:00Z">
        <w:r w:rsidR="0059782B">
          <w:t xml:space="preserve"> affectées à l’UTS (pas de valeur </w:t>
        </w:r>
      </w:ins>
      <w:ins w:id="882" w:author="SWIDERSKI Chloé" w:date="2016-04-06T10:58:00Z">
        <w:r w:rsidR="0059782B">
          <w:t>par</w:t>
        </w:r>
      </w:ins>
      <w:ins w:id="883" w:author="SWIDERSKI Chloé" w:date="2016-04-06T10:57:00Z">
        <w:r w:rsidR="0059782B">
          <w:t xml:space="preserve"> strate</w:t>
        </w:r>
      </w:ins>
      <w:ins w:id="884" w:author="SWIDERSKI Chloé" w:date="2016-04-06T10:58:00Z">
        <w:r w:rsidR="0059782B">
          <w:t>s</w:t>
        </w:r>
      </w:ins>
      <w:ins w:id="885" w:author="SWIDERSKI Chloé" w:date="2016-04-06T10:57:00Z">
        <w:r w:rsidR="0059782B">
          <w:t>), on procèdera comme dans l’exemple 1.</w:t>
        </w:r>
      </w:ins>
    </w:p>
    <w:p w:rsidR="00F36409" w:rsidRPr="000113CE" w:rsidRDefault="00F36409" w:rsidP="00F36409">
      <w:pPr>
        <w:pStyle w:val="Commentaire"/>
        <w:spacing w:after="0"/>
        <w:rPr>
          <w:i/>
          <w:sz w:val="22"/>
          <w:szCs w:val="22"/>
        </w:rPr>
      </w:pPr>
      <w:r w:rsidRPr="000113CE">
        <w:rPr>
          <w:i/>
          <w:sz w:val="22"/>
          <w:szCs w:val="22"/>
        </w:rPr>
        <w:t xml:space="preserve">Nb : On peut exporter ce résultat sous forme d’un tableau à part : </w:t>
      </w:r>
      <w:proofErr w:type="spellStart"/>
      <w:r w:rsidRPr="000113CE">
        <w:rPr>
          <w:i/>
          <w:sz w:val="22"/>
          <w:szCs w:val="22"/>
        </w:rPr>
        <w:t>stats_UTT_profil</w:t>
      </w:r>
      <w:proofErr w:type="spellEnd"/>
      <w:r w:rsidRPr="000113CE">
        <w:rPr>
          <w:i/>
          <w:sz w:val="22"/>
          <w:szCs w:val="22"/>
        </w:rPr>
        <w:t xml:space="preserve"> </w:t>
      </w:r>
    </w:p>
    <w:p w:rsidR="00F36409" w:rsidRPr="000113CE" w:rsidRDefault="00F36409" w:rsidP="00F36409">
      <w:pPr>
        <w:pStyle w:val="Commentaire"/>
        <w:rPr>
          <w:i/>
          <w:sz w:val="22"/>
          <w:szCs w:val="22"/>
        </w:rPr>
      </w:pPr>
      <w:r w:rsidRPr="000113CE">
        <w:rPr>
          <w:i/>
          <w:sz w:val="22"/>
          <w:szCs w:val="22"/>
        </w:rPr>
        <w:t xml:space="preserve">Ou </w:t>
      </w:r>
      <w:commentRangeStart w:id="886"/>
      <w:r w:rsidRPr="000113CE">
        <w:rPr>
          <w:i/>
          <w:sz w:val="22"/>
          <w:szCs w:val="22"/>
        </w:rPr>
        <w:t>bien on agrège au tableau de résultat précédent</w:t>
      </w:r>
      <w:commentRangeEnd w:id="886"/>
      <w:r w:rsidRPr="000113CE">
        <w:rPr>
          <w:rStyle w:val="Marquedecommentaire"/>
          <w:i/>
        </w:rPr>
        <w:commentReference w:id="886"/>
      </w:r>
    </w:p>
    <w:p w:rsidR="00F36409" w:rsidRDefault="00F36409" w:rsidP="00F52EB6"/>
    <w:p w:rsidR="0059782B" w:rsidRDefault="000113CE" w:rsidP="00922825">
      <w:pPr>
        <w:spacing w:after="0"/>
        <w:rPr>
          <w:ins w:id="887" w:author="SWIDERSKI Chloé" w:date="2016-04-06T10:54:00Z"/>
          <w:b/>
          <w:color w:val="FF0000"/>
        </w:rPr>
      </w:pPr>
      <w:commentRangeStart w:id="888"/>
      <w:commentRangeStart w:id="889"/>
      <w:r w:rsidRPr="00EA5310">
        <w:rPr>
          <w:b/>
          <w:color w:val="FF0000"/>
        </w:rPr>
        <w:t>Question </w:t>
      </w:r>
      <w:del w:id="890" w:author="SWIDERSKI Chloé" w:date="2016-04-06T10:54:00Z">
        <w:r w:rsidRPr="00EA5310" w:rsidDel="0059782B">
          <w:rPr>
            <w:b/>
            <w:color w:val="FF0000"/>
          </w:rPr>
          <w:delText>:</w:delText>
        </w:r>
      </w:del>
      <w:r w:rsidRPr="00EA5310">
        <w:rPr>
          <w:b/>
          <w:color w:val="FF0000"/>
        </w:rPr>
        <w:t xml:space="preserve"> pour les profondeurs</w:t>
      </w:r>
      <w:ins w:id="891" w:author="SWIDERSKI Chloé" w:date="2016-04-06T10:54:00Z">
        <w:r w:rsidR="0059782B">
          <w:rPr>
            <w:b/>
            <w:color w:val="FF0000"/>
          </w:rPr>
          <w:t> :</w:t>
        </w:r>
      </w:ins>
    </w:p>
    <w:p w:rsidR="000113CE" w:rsidRPr="00EA5310" w:rsidRDefault="0059782B" w:rsidP="00922825">
      <w:pPr>
        <w:spacing w:after="0"/>
        <w:rPr>
          <w:b/>
          <w:color w:val="FF0000"/>
        </w:rPr>
      </w:pPr>
      <w:ins w:id="892" w:author="SWIDERSKI Chloé" w:date="2016-04-06T10:54:00Z">
        <w:r>
          <w:rPr>
            <w:b/>
            <w:color w:val="FF0000"/>
          </w:rPr>
          <w:t>1/</w:t>
        </w:r>
      </w:ins>
      <w:del w:id="893" w:author="SWIDERSKI Chloé" w:date="2016-04-06T10:54:00Z">
        <w:r w:rsidR="000113CE" w:rsidRPr="00EA5310" w:rsidDel="0059782B">
          <w:rPr>
            <w:b/>
            <w:color w:val="FF0000"/>
          </w:rPr>
          <w:delText xml:space="preserve">, </w:delText>
        </w:r>
      </w:del>
      <w:r w:rsidR="000113CE" w:rsidRPr="00EA5310">
        <w:rPr>
          <w:b/>
          <w:color w:val="FF0000"/>
        </w:rPr>
        <w:t>faut-il toujours raisonner avec la modale </w:t>
      </w:r>
      <w:r w:rsidR="00922825" w:rsidRPr="00EA5310">
        <w:rPr>
          <w:b/>
          <w:color w:val="FF0000"/>
        </w:rPr>
        <w:t xml:space="preserve">(champs </w:t>
      </w:r>
      <w:proofErr w:type="spellStart"/>
      <w:r w:rsidR="00922825" w:rsidRPr="00EA5310">
        <w:rPr>
          <w:b/>
          <w:color w:val="FF0000"/>
        </w:rPr>
        <w:t>prof_sol</w:t>
      </w:r>
      <w:proofErr w:type="spellEnd"/>
      <w:r w:rsidR="00922825" w:rsidRPr="00EA5310">
        <w:rPr>
          <w:b/>
          <w:color w:val="FF0000"/>
        </w:rPr>
        <w:t xml:space="preserve"> de la table UTS)</w:t>
      </w:r>
      <w:r w:rsidR="000113CE" w:rsidRPr="00EA5310">
        <w:rPr>
          <w:b/>
          <w:color w:val="FF0000"/>
        </w:rPr>
        <w:t>? Dans ce cas, cela ne sera pas cohérent avec les valeurs calcul</w:t>
      </w:r>
      <w:r w:rsidR="00EA5310">
        <w:rPr>
          <w:b/>
          <w:color w:val="FF0000"/>
        </w:rPr>
        <w:t>ées</w:t>
      </w:r>
      <w:r w:rsidR="000113CE" w:rsidRPr="00EA5310">
        <w:rPr>
          <w:b/>
          <w:color w:val="FF0000"/>
        </w:rPr>
        <w:t xml:space="preserve"> par UTT/Horizon ?</w:t>
      </w:r>
    </w:p>
    <w:p w:rsidR="000113CE" w:rsidRPr="00EA5310" w:rsidRDefault="0059782B" w:rsidP="00F52EB6">
      <w:pPr>
        <w:rPr>
          <w:b/>
          <w:color w:val="FF0000"/>
        </w:rPr>
      </w:pPr>
      <w:ins w:id="894" w:author="SWIDERSKI Chloé" w:date="2016-04-06T10:54:00Z">
        <w:r>
          <w:rPr>
            <w:b/>
            <w:color w:val="FF0000"/>
          </w:rPr>
          <w:t>2/</w:t>
        </w:r>
      </w:ins>
      <w:r w:rsidR="000113CE" w:rsidRPr="00EA5310">
        <w:rPr>
          <w:b/>
          <w:color w:val="FF0000"/>
        </w:rPr>
        <w:t>Faut-il calculer la somme des min</w:t>
      </w:r>
      <w:r w:rsidR="00922825" w:rsidRPr="00EA5310">
        <w:rPr>
          <w:b/>
          <w:color w:val="FF0000"/>
        </w:rPr>
        <w:t xml:space="preserve">, des </w:t>
      </w:r>
      <w:proofErr w:type="spellStart"/>
      <w:r w:rsidR="00922825" w:rsidRPr="00EA5310">
        <w:rPr>
          <w:b/>
          <w:color w:val="FF0000"/>
        </w:rPr>
        <w:t>moy</w:t>
      </w:r>
      <w:proofErr w:type="spellEnd"/>
      <w:r w:rsidR="00922825" w:rsidRPr="00EA5310">
        <w:rPr>
          <w:b/>
          <w:color w:val="FF0000"/>
        </w:rPr>
        <w:t xml:space="preserve"> </w:t>
      </w:r>
      <w:r w:rsidR="000113CE" w:rsidRPr="00EA5310">
        <w:rPr>
          <w:b/>
          <w:color w:val="FF0000"/>
        </w:rPr>
        <w:t>et des max de chaque épaisseur des strates</w:t>
      </w:r>
      <w:r w:rsidR="00922825" w:rsidRPr="00EA5310">
        <w:rPr>
          <w:b/>
          <w:color w:val="FF0000"/>
        </w:rPr>
        <w:t> ?</w:t>
      </w:r>
      <w:commentRangeEnd w:id="888"/>
      <w:r w:rsidR="000713B6">
        <w:rPr>
          <w:rStyle w:val="Marquedecommentaire"/>
        </w:rPr>
        <w:commentReference w:id="888"/>
      </w:r>
      <w:commentRangeEnd w:id="889"/>
      <w:r>
        <w:rPr>
          <w:rStyle w:val="Marquedecommentaire"/>
        </w:rPr>
        <w:commentReference w:id="889"/>
      </w:r>
    </w:p>
    <w:p w:rsidR="00922825" w:rsidRDefault="00922825" w:rsidP="00F52EB6"/>
    <w:p w:rsidR="00F961BE" w:rsidRDefault="00F52EB6" w:rsidP="00F52EB6">
      <w:pPr>
        <w:pStyle w:val="Titre2"/>
      </w:pPr>
      <w:r>
        <w:t>2.</w:t>
      </w:r>
      <w:r w:rsidR="000113CE">
        <w:t>9</w:t>
      </w:r>
      <w:r w:rsidR="00F36409">
        <w:t xml:space="preserve">- </w:t>
      </w:r>
      <w:r w:rsidR="00F961BE">
        <w:t>Export des résultats dans l’environnement de travail</w:t>
      </w:r>
    </w:p>
    <w:p w:rsidR="00F961BE" w:rsidRDefault="00F961BE" w:rsidP="00F961BE"/>
    <w:p w:rsidR="00F961BE" w:rsidRDefault="00F52EB6" w:rsidP="00F961BE">
      <w:r>
        <w:t>On sauve le</w:t>
      </w:r>
      <w:r w:rsidR="00F36409">
        <w:t xml:space="preserve"> (ou les) </w:t>
      </w:r>
      <w:r>
        <w:t>tableau</w:t>
      </w:r>
      <w:r w:rsidR="00F36409">
        <w:t>(x)</w:t>
      </w:r>
      <w:r>
        <w:t xml:space="preserve"> de résultat</w:t>
      </w:r>
      <w:r w:rsidR="00FD2581">
        <w:t>s</w:t>
      </w:r>
      <w:r>
        <w:t xml:space="preserve"> au format </w:t>
      </w:r>
      <w:commentRangeStart w:id="895"/>
      <w:commentRangeStart w:id="896"/>
      <w:r>
        <w:t xml:space="preserve">csv </w:t>
      </w:r>
      <w:commentRangeEnd w:id="895"/>
      <w:r w:rsidR="000713B6">
        <w:rPr>
          <w:rStyle w:val="Marquedecommentaire"/>
        </w:rPr>
        <w:commentReference w:id="895"/>
      </w:r>
      <w:commentRangeEnd w:id="896"/>
      <w:r w:rsidR="0059782B">
        <w:rPr>
          <w:rStyle w:val="Marquedecommentaire"/>
        </w:rPr>
        <w:commentReference w:id="896"/>
      </w:r>
      <w:r>
        <w:t>dans le répertoire de travail défini en 2.1.</w:t>
      </w:r>
    </w:p>
    <w:p w:rsidR="00F36409" w:rsidRDefault="00F36409" w:rsidP="00F961BE">
      <w:r>
        <w:t xml:space="preserve">Possibilité d’avoir deux tableaux : </w:t>
      </w:r>
      <w:proofErr w:type="spellStart"/>
      <w:r>
        <w:t>stats_UTT_profil</w:t>
      </w:r>
      <w:proofErr w:type="spellEnd"/>
      <w:r>
        <w:t xml:space="preserve"> et </w:t>
      </w:r>
      <w:proofErr w:type="spellStart"/>
      <w:r>
        <w:t>stats_UTT_horiz</w:t>
      </w:r>
      <w:proofErr w:type="spellEnd"/>
    </w:p>
    <w:sectPr w:rsidR="00F3640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oulinj36d" w:date="2016-04-06T10:50:00Z" w:initials="cda36">
    <w:p w:rsidR="00430BE8" w:rsidRDefault="00430BE8">
      <w:pPr>
        <w:pStyle w:val="Commentaire"/>
      </w:pPr>
      <w:r>
        <w:rPr>
          <w:rStyle w:val="Marquedecommentaire"/>
        </w:rPr>
        <w:annotationRef/>
      </w:r>
      <w:r>
        <w:t xml:space="preserve"> + </w:t>
      </w:r>
      <w:proofErr w:type="gramStart"/>
      <w:r>
        <w:t>strates</w:t>
      </w:r>
      <w:proofErr w:type="gramEnd"/>
    </w:p>
  </w:comment>
  <w:comment w:id="18" w:author="Bertrand Laroche" w:date="2016-04-06T10:50:00Z" w:initials="BL">
    <w:p w:rsidR="00430BE8" w:rsidRDefault="00430BE8">
      <w:pPr>
        <w:pStyle w:val="Commentaire"/>
      </w:pPr>
      <w:r>
        <w:rPr>
          <w:rStyle w:val="Marquedecommentaire"/>
        </w:rPr>
        <w:annotationRef/>
      </w:r>
      <w:r>
        <w:t xml:space="preserve">Ce n’est pas vraiment des </w:t>
      </w:r>
      <w:proofErr w:type="gramStart"/>
      <w:r>
        <w:t>horizons ..</w:t>
      </w:r>
      <w:proofErr w:type="gramEnd"/>
    </w:p>
  </w:comment>
  <w:comment w:id="25" w:author="moulinj36d" w:date="2016-04-06T10:50:00Z" w:initials="cda36">
    <w:p w:rsidR="00430BE8" w:rsidRDefault="00430BE8">
      <w:pPr>
        <w:pStyle w:val="Commentaire"/>
      </w:pPr>
      <w:r>
        <w:rPr>
          <w:rStyle w:val="Marquedecommentaire"/>
        </w:rPr>
        <w:annotationRef/>
      </w:r>
      <w:r>
        <w:t>Passer par les ID plutôt que les numéros</w:t>
      </w:r>
    </w:p>
  </w:comment>
  <w:comment w:id="29" w:author="moulinj36d" w:date="2016-04-06T10:50:00Z" w:initials="cda36">
    <w:p w:rsidR="00430BE8" w:rsidRDefault="00430BE8">
      <w:pPr>
        <w:pStyle w:val="Commentaire"/>
      </w:pPr>
      <w:r>
        <w:rPr>
          <w:rStyle w:val="Marquedecommentaire"/>
        </w:rPr>
        <w:annotationRef/>
      </w:r>
      <w:r>
        <w:t>Parler de couches, nombre et contenu sont à prévoir préalablement</w:t>
      </w:r>
    </w:p>
  </w:comment>
  <w:comment w:id="42" w:author="moulinj36d" w:date="2016-04-06T10:50:00Z" w:initials="cda36">
    <w:p w:rsidR="00430BE8" w:rsidRDefault="00430BE8">
      <w:pPr>
        <w:pStyle w:val="Commentaire"/>
      </w:pPr>
      <w:r>
        <w:rPr>
          <w:rStyle w:val="Marquedecommentaire"/>
        </w:rPr>
        <w:annotationRef/>
      </w:r>
      <w:r>
        <w:t>Ou autre notation normative de type &lt;0cm</w:t>
      </w:r>
    </w:p>
    <w:p w:rsidR="00430BE8" w:rsidRDefault="00430BE8">
      <w:pPr>
        <w:pStyle w:val="Commentaire"/>
      </w:pPr>
      <w:r>
        <w:t xml:space="preserve">Normalement devrait </w:t>
      </w:r>
      <w:proofErr w:type="spellStart"/>
      <w:r>
        <w:t>etre</w:t>
      </w:r>
      <w:proofErr w:type="spellEnd"/>
      <w:r>
        <w:t xml:space="preserve"> en notation négative</w:t>
      </w:r>
    </w:p>
  </w:comment>
  <w:comment w:id="44" w:author="SWIDERSKI Chloé" w:date="2016-04-06T10:50:00Z" w:initials="SC">
    <w:p w:rsidR="00430BE8" w:rsidRDefault="00430BE8">
      <w:pPr>
        <w:pStyle w:val="Commentaire"/>
      </w:pPr>
      <w:r>
        <w:rPr>
          <w:rStyle w:val="Marquedecommentaire"/>
        </w:rPr>
        <w:annotationRef/>
      </w:r>
      <w:r>
        <w:t>On interroge la colonne PROF_APPAR_MIN ?</w:t>
      </w:r>
    </w:p>
  </w:comment>
  <w:comment w:id="46" w:author="SWIDERSKI Chloé" w:date="2016-04-06T10:50:00Z" w:initials="SC">
    <w:p w:rsidR="00430BE8" w:rsidRDefault="00430BE8">
      <w:pPr>
        <w:pStyle w:val="Commentaire"/>
      </w:pPr>
      <w:r>
        <w:rPr>
          <w:rStyle w:val="Marquedecommentaire"/>
        </w:rPr>
        <w:annotationRef/>
      </w:r>
      <w:proofErr w:type="gramStart"/>
      <w:r>
        <w:t>Quel</w:t>
      </w:r>
      <w:proofErr w:type="gramEnd"/>
      <w:r>
        <w:t xml:space="preserve"> que soit la variable et la méthode ? Mais si pas comparable ? Peut-être à préciser dans le tableur Excel ?</w:t>
      </w:r>
    </w:p>
  </w:comment>
  <w:comment w:id="52" w:author="moulinj36d" w:date="2016-04-06T10:50:00Z" w:initials="cda36">
    <w:p w:rsidR="00430BE8" w:rsidRDefault="00430BE8">
      <w:pPr>
        <w:pStyle w:val="Commentaire"/>
      </w:pPr>
      <w:r>
        <w:rPr>
          <w:rStyle w:val="Marquedecommentaire"/>
        </w:rPr>
        <w:annotationRef/>
      </w:r>
      <w:r>
        <w:t>Pour chaque étude</w:t>
      </w:r>
    </w:p>
  </w:comment>
  <w:comment w:id="56" w:author="moulinj36d" w:date="2016-04-06T10:50:00Z" w:initials="cda36">
    <w:p w:rsidR="00430BE8" w:rsidRDefault="00430BE8">
      <w:pPr>
        <w:pStyle w:val="Commentaire"/>
      </w:pPr>
      <w:r>
        <w:rPr>
          <w:rStyle w:val="Marquedecommentaire"/>
        </w:rPr>
        <w:annotationRef/>
      </w:r>
      <w:r>
        <w:t>Au regard de la surface totale de l’étude</w:t>
      </w:r>
    </w:p>
  </w:comment>
  <w:comment w:id="58" w:author="Bertrand Laroche" w:date="2016-04-06T10:50:00Z" w:initials="BL">
    <w:p w:rsidR="00430BE8" w:rsidRDefault="00430BE8" w:rsidP="009B1E4E">
      <w:pPr>
        <w:pStyle w:val="Commentaire"/>
      </w:pPr>
      <w:r>
        <w:rPr>
          <w:rStyle w:val="Marquedecommentaire"/>
        </w:rPr>
        <w:annotationRef/>
      </w:r>
      <w:r>
        <w:t>Pour moi, le pourcentage était le rapport de ces 2 calculs</w:t>
      </w:r>
    </w:p>
  </w:comment>
  <w:comment w:id="254" w:author="moulinj36d" w:date="2016-04-06T10:50:00Z" w:initials="cda36">
    <w:p w:rsidR="00430BE8" w:rsidRDefault="00430BE8">
      <w:pPr>
        <w:pStyle w:val="Commentaire"/>
      </w:pPr>
      <w:r>
        <w:rPr>
          <w:rStyle w:val="Marquedecommentaire"/>
        </w:rPr>
        <w:annotationRef/>
      </w:r>
      <w:r>
        <w:t>C’est en fonction de la nature de la variable</w:t>
      </w:r>
    </w:p>
  </w:comment>
  <w:comment w:id="255" w:author="moulinj36d" w:date="2016-04-06T10:50:00Z" w:initials="cda36">
    <w:p w:rsidR="00430BE8" w:rsidRDefault="00430BE8">
      <w:pPr>
        <w:pStyle w:val="Commentaire"/>
      </w:pPr>
      <w:r>
        <w:rPr>
          <w:rStyle w:val="Marquedecommentaire"/>
        </w:rPr>
        <w:annotationRef/>
      </w:r>
      <w:r>
        <w:t>?</w:t>
      </w:r>
    </w:p>
  </w:comment>
  <w:comment w:id="259" w:author="SWIDERSKI Chloé" w:date="2016-04-06T10:50:00Z" w:initials="SC">
    <w:p w:rsidR="00430BE8" w:rsidRDefault="00430BE8" w:rsidP="00422F3E">
      <w:pPr>
        <w:pStyle w:val="Commentaire"/>
      </w:pPr>
      <w:r>
        <w:rPr>
          <w:rStyle w:val="Marquedecommentaire"/>
        </w:rPr>
        <w:annotationRef/>
      </w:r>
      <w:r>
        <w:t xml:space="preserve">On prend la valeur de la variable prise par chaque couple </w:t>
      </w:r>
      <w:proofErr w:type="spellStart"/>
      <w:r>
        <w:t>uts</w:t>
      </w:r>
      <w:proofErr w:type="spellEnd"/>
      <w:r>
        <w:t xml:space="preserve">-strate qui </w:t>
      </w:r>
      <w:proofErr w:type="gramStart"/>
      <w:r>
        <w:t>composent</w:t>
      </w:r>
      <w:proofErr w:type="gramEnd"/>
      <w:r>
        <w:t xml:space="preserve"> la couche de l’</w:t>
      </w:r>
      <w:proofErr w:type="spellStart"/>
      <w:r>
        <w:t>utt</w:t>
      </w:r>
      <w:proofErr w:type="spellEnd"/>
      <w:r>
        <w:t xml:space="preserve">, on les multiplie à la surface de </w:t>
      </w:r>
      <w:proofErr w:type="spellStart"/>
      <w:r>
        <w:t>uts</w:t>
      </w:r>
      <w:proofErr w:type="spellEnd"/>
      <w:r>
        <w:t xml:space="preserve"> et on divise par la surface de l’</w:t>
      </w:r>
      <w:proofErr w:type="spellStart"/>
      <w:r>
        <w:t>utt</w:t>
      </w:r>
      <w:proofErr w:type="spellEnd"/>
    </w:p>
  </w:comment>
  <w:comment w:id="290" w:author="Bertrand Laroche" w:date="2016-04-06T10:50:00Z" w:initials="BL">
    <w:p w:rsidR="00430BE8" w:rsidRDefault="00430BE8" w:rsidP="00E3348E">
      <w:pPr>
        <w:pStyle w:val="Commentaire"/>
      </w:pPr>
      <w:r>
        <w:rPr>
          <w:rStyle w:val="Marquedecommentaire"/>
        </w:rPr>
        <w:annotationRef/>
      </w:r>
      <w:r>
        <w:t>Pour moi, le pourcentage était le rapport de ces 2 calculs</w:t>
      </w:r>
    </w:p>
  </w:comment>
  <w:comment w:id="291" w:author="SWIDERSKI Chloé" w:date="2016-04-06T10:50:00Z" w:initials="SC">
    <w:p w:rsidR="00430BE8" w:rsidRDefault="00430BE8">
      <w:pPr>
        <w:pStyle w:val="Commentaire"/>
      </w:pPr>
      <w:r>
        <w:rPr>
          <w:rStyle w:val="Marquedecommentaire"/>
        </w:rPr>
        <w:annotationRef/>
      </w:r>
      <w:r>
        <w:t>La somme ne fait pas 100</w:t>
      </w:r>
    </w:p>
  </w:comment>
  <w:comment w:id="292" w:author="SWIDERSKI Chloé" w:date="2016-04-06T10:50:00Z" w:initials="SC">
    <w:p w:rsidR="00430BE8" w:rsidRDefault="00430BE8">
      <w:pPr>
        <w:pStyle w:val="Commentaire"/>
      </w:pPr>
      <w:r>
        <w:rPr>
          <w:rStyle w:val="Marquedecommentaire"/>
        </w:rPr>
        <w:annotationRef/>
      </w:r>
      <w:r>
        <w:t xml:space="preserve">Ça </w:t>
      </w:r>
      <w:proofErr w:type="spellStart"/>
      <w:r>
        <w:t>ça</w:t>
      </w:r>
      <w:proofErr w:type="spellEnd"/>
      <w:r>
        <w:t xml:space="preserve"> marche si on a une strate par </w:t>
      </w:r>
      <w:proofErr w:type="spellStart"/>
      <w:r>
        <w:t>uts</w:t>
      </w:r>
      <w:proofErr w:type="spellEnd"/>
      <w:r>
        <w:t xml:space="preserve">. Dès lors </w:t>
      </w:r>
      <w:proofErr w:type="spellStart"/>
      <w:r>
        <w:t>q’une</w:t>
      </w:r>
      <w:proofErr w:type="spellEnd"/>
      <w:r>
        <w:t xml:space="preserve"> couche d’un UTT se composent de plusieurs strates d’une même UTS alors on ne raisonne plus avec la surface de l’UTT mais avec la somme des surfaces de chaque occurrence des UTS (</w:t>
      </w:r>
      <w:proofErr w:type="spellStart"/>
      <w:r>
        <w:t>cf</w:t>
      </w:r>
      <w:proofErr w:type="spellEnd"/>
      <w:r>
        <w:t xml:space="preserve"> ci-dessous</w:t>
      </w:r>
    </w:p>
  </w:comment>
  <w:comment w:id="406" w:author="Bertrand Laroche" w:date="2016-04-06T10:50:00Z" w:initials="BL">
    <w:p w:rsidR="00430BE8" w:rsidRDefault="00430BE8" w:rsidP="005101FC">
      <w:pPr>
        <w:pStyle w:val="Commentaire"/>
      </w:pPr>
      <w:r>
        <w:rPr>
          <w:rStyle w:val="Marquedecommentaire"/>
        </w:rPr>
        <w:annotationRef/>
      </w:r>
      <w:r>
        <w:t>J’ai ajouté un exemple pour être sur…</w:t>
      </w:r>
    </w:p>
  </w:comment>
  <w:comment w:id="408" w:author="SWIDERSKI Chloé" w:date="2016-04-06T10:50:00Z" w:initials="SC">
    <w:p w:rsidR="00430BE8" w:rsidRDefault="00430BE8">
      <w:pPr>
        <w:pStyle w:val="Commentaire"/>
      </w:pPr>
      <w:r>
        <w:rPr>
          <w:rStyle w:val="Marquedecommentaire"/>
        </w:rPr>
        <w:annotationRef/>
      </w:r>
      <w:r>
        <w:t>J’ai repris ton exemple Bertrand (j’ai juste changé un pourcentage pour qu’on aille bien à 100</w:t>
      </w:r>
    </w:p>
  </w:comment>
  <w:comment w:id="453" w:author="Bertrand Laroche" w:date="2016-04-06T10:50:00Z" w:initials="BL">
    <w:p w:rsidR="00430BE8" w:rsidRDefault="00430BE8">
      <w:pPr>
        <w:pStyle w:val="Commentaire"/>
      </w:pPr>
      <w:r>
        <w:rPr>
          <w:rStyle w:val="Marquedecommentaire"/>
        </w:rPr>
        <w:annotationRef/>
      </w:r>
      <w:r>
        <w:t xml:space="preserve">J’ai besoin d’un exemple pour bien comprendre ? </w:t>
      </w:r>
    </w:p>
  </w:comment>
  <w:comment w:id="532" w:author="SWIDERSKI Chloé" w:date="2016-04-06T10:50:00Z" w:initials="SC">
    <w:p w:rsidR="00430BE8" w:rsidRDefault="00430BE8">
      <w:pPr>
        <w:pStyle w:val="Commentaire"/>
      </w:pPr>
      <w:r>
        <w:rPr>
          <w:rStyle w:val="Marquedecommentaire"/>
        </w:rPr>
        <w:annotationRef/>
      </w:r>
      <w:r>
        <w:t>On ne divise pas par la surface de l’</w:t>
      </w:r>
      <w:proofErr w:type="spellStart"/>
      <w:r>
        <w:t>utt</w:t>
      </w:r>
      <w:proofErr w:type="spellEnd"/>
      <w:r>
        <w:t xml:space="preserve"> mais par la somme </w:t>
      </w:r>
      <w:proofErr w:type="gramStart"/>
      <w:r>
        <w:t>des surface</w:t>
      </w:r>
      <w:proofErr w:type="gramEnd"/>
      <w:r>
        <w:t xml:space="preserve"> des </w:t>
      </w:r>
      <w:proofErr w:type="spellStart"/>
      <w:r>
        <w:t>uts</w:t>
      </w:r>
      <w:proofErr w:type="spellEnd"/>
      <w:r>
        <w:t xml:space="preserve"> concernée par le calcul </w:t>
      </w:r>
    </w:p>
  </w:comment>
  <w:comment w:id="539" w:author="moulinj36d" w:date="2016-04-06T10:50:00Z" w:initials="cda36">
    <w:p w:rsidR="00430BE8" w:rsidRDefault="00430BE8">
      <w:pPr>
        <w:pStyle w:val="Commentaire"/>
      </w:pPr>
      <w:r>
        <w:rPr>
          <w:rStyle w:val="Marquedecommentaire"/>
        </w:rPr>
        <w:annotationRef/>
      </w:r>
      <w:r>
        <w:t>A mon avis c’est la solution qui est cohérente (mais à discuter), attention toutefois aux UTT composées d’une seule UTS, dans ce cas prendre la seconde solution</w:t>
      </w:r>
    </w:p>
    <w:p w:rsidR="00430BE8" w:rsidRDefault="00430BE8">
      <w:pPr>
        <w:pStyle w:val="Commentaire"/>
      </w:pPr>
      <w:r>
        <w:t xml:space="preserve">Bref nous devons avoir une réflexion partagée sur ce sujet </w:t>
      </w:r>
    </w:p>
  </w:comment>
  <w:comment w:id="542" w:author="SWIDERSKI Chloé" w:date="2016-04-06T10:50:00Z" w:initials="SC">
    <w:p w:rsidR="00430BE8" w:rsidRDefault="00430BE8">
      <w:pPr>
        <w:pStyle w:val="Commentaire"/>
      </w:pPr>
      <w:r>
        <w:rPr>
          <w:rStyle w:val="Marquedecommentaire"/>
        </w:rPr>
        <w:annotationRef/>
      </w:r>
      <w:proofErr w:type="gramStart"/>
      <w:r>
        <w:t>ok</w:t>
      </w:r>
      <w:proofErr w:type="gramEnd"/>
    </w:p>
  </w:comment>
  <w:comment w:id="563" w:author="Bertrand Laroche" w:date="2016-04-06T10:50:00Z" w:initials="BL">
    <w:p w:rsidR="00430BE8" w:rsidRDefault="00430BE8">
      <w:pPr>
        <w:pStyle w:val="Commentaire"/>
      </w:pPr>
      <w:r>
        <w:rPr>
          <w:rStyle w:val="Marquedecommentaire"/>
        </w:rPr>
        <w:annotationRef/>
      </w:r>
      <w:r>
        <w:t xml:space="preserve">Ce ne peut pas marcher dans le cas </w:t>
      </w:r>
      <w:proofErr w:type="spellStart"/>
      <w:r>
        <w:t>ou</w:t>
      </w:r>
      <w:proofErr w:type="spellEnd"/>
      <w:r>
        <w:t xml:space="preserve"> une UTT/H est le regroupement de 2 strates d’une même UTS tu en peux pas combiner 2 fois </w:t>
      </w:r>
      <w:proofErr w:type="gramStart"/>
      <w:r>
        <w:t>la</w:t>
      </w:r>
      <w:proofErr w:type="gramEnd"/>
      <w:r>
        <w:t xml:space="preserve"> pourcentage</w:t>
      </w:r>
    </w:p>
    <w:p w:rsidR="00430BE8" w:rsidRDefault="00430BE8">
      <w:pPr>
        <w:pStyle w:val="Commentaire"/>
      </w:pPr>
    </w:p>
    <w:p w:rsidR="00430BE8" w:rsidRDefault="00430BE8">
      <w:pPr>
        <w:pStyle w:val="Commentaire"/>
      </w:pPr>
      <w:r>
        <w:t xml:space="preserve">J’ai besoin d’un </w:t>
      </w:r>
      <w:proofErr w:type="gramStart"/>
      <w:r>
        <w:t>exemple ..</w:t>
      </w:r>
      <w:proofErr w:type="gramEnd"/>
      <w:r>
        <w:t xml:space="preserve"> </w:t>
      </w:r>
    </w:p>
  </w:comment>
  <w:comment w:id="564" w:author="SWIDERSKI Chloé" w:date="2016-04-06T10:50:00Z" w:initials="SC">
    <w:p w:rsidR="00430BE8" w:rsidRDefault="00430BE8">
      <w:pPr>
        <w:pStyle w:val="Commentaire"/>
      </w:pPr>
      <w:r>
        <w:rPr>
          <w:rStyle w:val="Marquedecommentaire"/>
        </w:rPr>
        <w:annotationRef/>
      </w:r>
      <w:r>
        <w:t xml:space="preserve">On ne combine pas le pourcentage mais les surfaces… </w:t>
      </w:r>
      <w:proofErr w:type="spellStart"/>
      <w:r>
        <w:t>enxemple</w:t>
      </w:r>
      <w:proofErr w:type="spellEnd"/>
      <w:r>
        <w:t xml:space="preserve"> 3</w:t>
      </w:r>
    </w:p>
  </w:comment>
  <w:comment w:id="868" w:author="Bertrand Laroche" w:date="2016-04-06T10:50:00Z" w:initials="BL">
    <w:p w:rsidR="00430BE8" w:rsidRDefault="00430BE8">
      <w:pPr>
        <w:pStyle w:val="Commentaire"/>
      </w:pPr>
      <w:r>
        <w:rPr>
          <w:rStyle w:val="Marquedecommentaire"/>
        </w:rPr>
        <w:annotationRef/>
      </w:r>
      <w:r>
        <w:t>Qu’</w:t>
      </w:r>
      <w:proofErr w:type="spellStart"/>
      <w:r>
        <w:t>est ce</w:t>
      </w:r>
      <w:proofErr w:type="spellEnd"/>
      <w:r>
        <w:t xml:space="preserve"> que c’est / UTT ? </w:t>
      </w:r>
    </w:p>
  </w:comment>
  <w:comment w:id="869" w:author="Bertrand Laroche" w:date="2016-04-06T10:50:00Z" w:initials="BL">
    <w:p w:rsidR="00430BE8" w:rsidRDefault="00430BE8">
      <w:pPr>
        <w:pStyle w:val="Commentaire"/>
      </w:pPr>
      <w:r>
        <w:rPr>
          <w:rStyle w:val="Marquedecommentaire"/>
        </w:rPr>
        <w:annotationRef/>
      </w:r>
      <w:r>
        <w:t xml:space="preserve">Ces champs sont directement liés à l’UTS donc c’est comme si on traitait une information par UTS ?   Je ne comprends  pas. </w:t>
      </w:r>
    </w:p>
  </w:comment>
  <w:comment w:id="870" w:author="SWIDERSKI Chloé" w:date="2016-04-06T10:59:00Z" w:initials="SC">
    <w:p w:rsidR="00430BE8" w:rsidRDefault="00430BE8">
      <w:pPr>
        <w:pStyle w:val="Commentaire"/>
      </w:pPr>
      <w:r>
        <w:rPr>
          <w:rStyle w:val="Marquedecommentaire"/>
        </w:rPr>
        <w:annotationRef/>
      </w:r>
      <w:r>
        <w:t xml:space="preserve">Oui c’est vrai. J’avais fait un exemple plus généraliste si on voulait par exemple avoir une statistique de MO ou de </w:t>
      </w:r>
      <w:proofErr w:type="spellStart"/>
      <w:r>
        <w:t>granulo</w:t>
      </w:r>
      <w:proofErr w:type="spellEnd"/>
      <w:r>
        <w:t xml:space="preserve"> par UTT, mais dans le cas du </w:t>
      </w:r>
      <w:proofErr w:type="spellStart"/>
      <w:r>
        <w:t>draingae</w:t>
      </w:r>
      <w:proofErr w:type="spellEnd"/>
      <w:r>
        <w:t xml:space="preserve"> et de la profondeur ce n’est pas nécéssaire.</w:t>
      </w:r>
    </w:p>
  </w:comment>
  <w:comment w:id="872" w:author="moulinj36d" w:date="2016-04-06T10:50:00Z" w:initials="cda36">
    <w:p w:rsidR="00430BE8" w:rsidRDefault="00430BE8">
      <w:pPr>
        <w:pStyle w:val="Commentaire"/>
      </w:pPr>
      <w:r>
        <w:rPr>
          <w:rStyle w:val="Marquedecommentaire"/>
        </w:rPr>
        <w:annotationRef/>
      </w:r>
      <w:r>
        <w:t>Sur les x couches de l’UTT</w:t>
      </w:r>
    </w:p>
  </w:comment>
  <w:comment w:id="886" w:author="SWIDERSKI Chloé" w:date="2016-04-06T10:50:00Z" w:initials="SC">
    <w:p w:rsidR="00430BE8" w:rsidRDefault="00430BE8">
      <w:pPr>
        <w:pStyle w:val="Commentaire"/>
      </w:pPr>
      <w:r>
        <w:rPr>
          <w:rStyle w:val="Marquedecommentaire"/>
        </w:rPr>
        <w:annotationRef/>
      </w:r>
      <w:r>
        <w:t>Un peu plus compliqué à coder je pense</w:t>
      </w:r>
    </w:p>
  </w:comment>
  <w:comment w:id="888" w:author="moulinj36d" w:date="2016-04-06T10:50:00Z" w:initials="cda36">
    <w:p w:rsidR="00430BE8" w:rsidRDefault="00430BE8">
      <w:pPr>
        <w:pStyle w:val="Commentaire"/>
      </w:pPr>
      <w:r>
        <w:rPr>
          <w:rStyle w:val="Marquedecommentaire"/>
        </w:rPr>
        <w:annotationRef/>
      </w:r>
      <w:r>
        <w:t>C’est sans doute la solution</w:t>
      </w:r>
    </w:p>
  </w:comment>
  <w:comment w:id="889" w:author="SWIDERSKI Chloé" w:date="2016-04-06T10:55:00Z" w:initials="SC">
    <w:p w:rsidR="00430BE8" w:rsidRDefault="00430BE8">
      <w:pPr>
        <w:pStyle w:val="Commentaire"/>
      </w:pPr>
      <w:r>
        <w:rPr>
          <w:rStyle w:val="Marquedecommentaire"/>
        </w:rPr>
        <w:annotationRef/>
      </w:r>
      <w:r>
        <w:t>Solution 1 ou 2</w:t>
      </w:r>
    </w:p>
  </w:comment>
  <w:comment w:id="895" w:author="moulinj36d" w:date="2016-04-06T10:50:00Z" w:initials="cda36">
    <w:p w:rsidR="00430BE8" w:rsidRDefault="00430BE8">
      <w:pPr>
        <w:pStyle w:val="Commentaire"/>
      </w:pPr>
      <w:r>
        <w:rPr>
          <w:rStyle w:val="Marquedecommentaire"/>
        </w:rPr>
        <w:annotationRef/>
      </w:r>
      <w:r>
        <w:t xml:space="preserve">Attention aux </w:t>
      </w:r>
      <w:proofErr w:type="spellStart"/>
      <w:r>
        <w:t>séparateurts</w:t>
      </w:r>
      <w:proofErr w:type="spellEnd"/>
    </w:p>
  </w:comment>
  <w:comment w:id="896" w:author="SWIDERSKI Chloé" w:date="2016-04-06T10:56:00Z" w:initials="SC">
    <w:p w:rsidR="00430BE8" w:rsidRDefault="00430BE8">
      <w:pPr>
        <w:pStyle w:val="Commentaire"/>
      </w:pPr>
      <w:r>
        <w:rPr>
          <w:rStyle w:val="Marquedecommentaire"/>
        </w:rPr>
        <w:annotationRef/>
      </w:r>
      <w:r>
        <w:t>Quelle préférence ? (« ; »)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D41BD"/>
    <w:multiLevelType w:val="hybridMultilevel"/>
    <w:tmpl w:val="1426346C"/>
    <w:lvl w:ilvl="0" w:tplc="451A7B5C">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187C06"/>
    <w:multiLevelType w:val="hybridMultilevel"/>
    <w:tmpl w:val="5D481C32"/>
    <w:lvl w:ilvl="0" w:tplc="040C0003">
      <w:start w:val="1"/>
      <w:numFmt w:val="bullet"/>
      <w:lvlText w:val="o"/>
      <w:lvlJc w:val="left"/>
      <w:pPr>
        <w:ind w:left="1776" w:hanging="360"/>
      </w:pPr>
      <w:rPr>
        <w:rFonts w:ascii="Courier New" w:hAnsi="Courier New" w:cs="Courier New"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401F2D7E"/>
    <w:multiLevelType w:val="multilevel"/>
    <w:tmpl w:val="F5F2076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61D74533"/>
    <w:multiLevelType w:val="hybridMultilevel"/>
    <w:tmpl w:val="4B846644"/>
    <w:lvl w:ilvl="0" w:tplc="63CE32E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DC149EE"/>
    <w:multiLevelType w:val="multilevel"/>
    <w:tmpl w:val="00786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9C67F38"/>
    <w:multiLevelType w:val="hybridMultilevel"/>
    <w:tmpl w:val="22B62D1E"/>
    <w:lvl w:ilvl="0" w:tplc="008442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BD861A5"/>
    <w:multiLevelType w:val="hybridMultilevel"/>
    <w:tmpl w:val="C9C65F72"/>
    <w:lvl w:ilvl="0" w:tplc="A4C6D5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5D8"/>
    <w:rsid w:val="000113CE"/>
    <w:rsid w:val="000713B6"/>
    <w:rsid w:val="000D5768"/>
    <w:rsid w:val="0010137E"/>
    <w:rsid w:val="00114977"/>
    <w:rsid w:val="00277726"/>
    <w:rsid w:val="0028139E"/>
    <w:rsid w:val="002A0AA2"/>
    <w:rsid w:val="003479F4"/>
    <w:rsid w:val="00395A8C"/>
    <w:rsid w:val="003A170F"/>
    <w:rsid w:val="003B424C"/>
    <w:rsid w:val="003F795E"/>
    <w:rsid w:val="00407450"/>
    <w:rsid w:val="00422F3E"/>
    <w:rsid w:val="00430BE8"/>
    <w:rsid w:val="005101FC"/>
    <w:rsid w:val="005757BA"/>
    <w:rsid w:val="0059782B"/>
    <w:rsid w:val="005B4051"/>
    <w:rsid w:val="005D48A1"/>
    <w:rsid w:val="006A1992"/>
    <w:rsid w:val="006B6CFD"/>
    <w:rsid w:val="006E3882"/>
    <w:rsid w:val="006F01C3"/>
    <w:rsid w:val="00702843"/>
    <w:rsid w:val="00741C96"/>
    <w:rsid w:val="0080719A"/>
    <w:rsid w:val="008200BA"/>
    <w:rsid w:val="008320A1"/>
    <w:rsid w:val="00833191"/>
    <w:rsid w:val="00860C4E"/>
    <w:rsid w:val="00891570"/>
    <w:rsid w:val="008923C6"/>
    <w:rsid w:val="00922825"/>
    <w:rsid w:val="0095249F"/>
    <w:rsid w:val="00953660"/>
    <w:rsid w:val="009B1E4E"/>
    <w:rsid w:val="009E725E"/>
    <w:rsid w:val="009F71E0"/>
    <w:rsid w:val="00A006DA"/>
    <w:rsid w:val="00A67185"/>
    <w:rsid w:val="00A70629"/>
    <w:rsid w:val="00AC55D8"/>
    <w:rsid w:val="00B32D4A"/>
    <w:rsid w:val="00C01554"/>
    <w:rsid w:val="00C04EBD"/>
    <w:rsid w:val="00C357B0"/>
    <w:rsid w:val="00E3348E"/>
    <w:rsid w:val="00EA5310"/>
    <w:rsid w:val="00EE3D94"/>
    <w:rsid w:val="00F36409"/>
    <w:rsid w:val="00F52EB6"/>
    <w:rsid w:val="00F961BE"/>
    <w:rsid w:val="00FA0CE1"/>
    <w:rsid w:val="00FD2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C5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C55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113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5D8"/>
    <w:pPr>
      <w:ind w:left="720"/>
      <w:contextualSpacing/>
    </w:pPr>
  </w:style>
  <w:style w:type="character" w:customStyle="1" w:styleId="Titre1Car">
    <w:name w:val="Titre 1 Car"/>
    <w:basedOn w:val="Policepardfaut"/>
    <w:link w:val="Titre1"/>
    <w:uiPriority w:val="9"/>
    <w:rsid w:val="00AC55D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C55D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A00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833191"/>
    <w:rPr>
      <w:b/>
      <w:bCs/>
      <w:smallCaps/>
      <w:spacing w:val="5"/>
    </w:rPr>
  </w:style>
  <w:style w:type="paragraph" w:styleId="Textedebulles">
    <w:name w:val="Balloon Text"/>
    <w:basedOn w:val="Normal"/>
    <w:link w:val="TextedebullesCar"/>
    <w:uiPriority w:val="99"/>
    <w:semiHidden/>
    <w:unhideWhenUsed/>
    <w:rsid w:val="006B6C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6CFD"/>
    <w:rPr>
      <w:rFonts w:ascii="Tahoma" w:hAnsi="Tahoma" w:cs="Tahoma"/>
      <w:sz w:val="16"/>
      <w:szCs w:val="16"/>
    </w:rPr>
  </w:style>
  <w:style w:type="character" w:styleId="Marquedecommentaire">
    <w:name w:val="annotation reference"/>
    <w:basedOn w:val="Policepardfaut"/>
    <w:uiPriority w:val="99"/>
    <w:semiHidden/>
    <w:unhideWhenUsed/>
    <w:rsid w:val="000D5768"/>
    <w:rPr>
      <w:sz w:val="16"/>
      <w:szCs w:val="16"/>
    </w:rPr>
  </w:style>
  <w:style w:type="paragraph" w:styleId="Commentaire">
    <w:name w:val="annotation text"/>
    <w:basedOn w:val="Normal"/>
    <w:link w:val="CommentaireCar"/>
    <w:uiPriority w:val="99"/>
    <w:semiHidden/>
    <w:unhideWhenUsed/>
    <w:rsid w:val="000D5768"/>
    <w:pPr>
      <w:spacing w:line="240" w:lineRule="auto"/>
    </w:pPr>
    <w:rPr>
      <w:sz w:val="20"/>
      <w:szCs w:val="20"/>
    </w:rPr>
  </w:style>
  <w:style w:type="character" w:customStyle="1" w:styleId="CommentaireCar">
    <w:name w:val="Commentaire Car"/>
    <w:basedOn w:val="Policepardfaut"/>
    <w:link w:val="Commentaire"/>
    <w:uiPriority w:val="99"/>
    <w:semiHidden/>
    <w:rsid w:val="000D5768"/>
    <w:rPr>
      <w:sz w:val="20"/>
      <w:szCs w:val="20"/>
    </w:rPr>
  </w:style>
  <w:style w:type="paragraph" w:styleId="Objetducommentaire">
    <w:name w:val="annotation subject"/>
    <w:basedOn w:val="Commentaire"/>
    <w:next w:val="Commentaire"/>
    <w:link w:val="ObjetducommentaireCar"/>
    <w:uiPriority w:val="99"/>
    <w:semiHidden/>
    <w:unhideWhenUsed/>
    <w:rsid w:val="000D5768"/>
    <w:rPr>
      <w:b/>
      <w:bCs/>
    </w:rPr>
  </w:style>
  <w:style w:type="character" w:customStyle="1" w:styleId="ObjetducommentaireCar">
    <w:name w:val="Objet du commentaire Car"/>
    <w:basedOn w:val="CommentaireCar"/>
    <w:link w:val="Objetducommentaire"/>
    <w:uiPriority w:val="99"/>
    <w:semiHidden/>
    <w:rsid w:val="000D5768"/>
    <w:rPr>
      <w:b/>
      <w:bCs/>
      <w:sz w:val="20"/>
      <w:szCs w:val="20"/>
    </w:rPr>
  </w:style>
  <w:style w:type="character" w:customStyle="1" w:styleId="Titre3Car">
    <w:name w:val="Titre 3 Car"/>
    <w:basedOn w:val="Policepardfaut"/>
    <w:link w:val="Titre3"/>
    <w:uiPriority w:val="9"/>
    <w:rsid w:val="000113CE"/>
    <w:rPr>
      <w:rFonts w:asciiTheme="majorHAnsi" w:eastAsiaTheme="majorEastAsia" w:hAnsiTheme="majorHAnsi" w:cstheme="majorBidi"/>
      <w:b/>
      <w:bCs/>
      <w:color w:val="4F81BD" w:themeColor="accent1"/>
    </w:rPr>
  </w:style>
  <w:style w:type="paragraph" w:styleId="Rvision">
    <w:name w:val="Revision"/>
    <w:hidden/>
    <w:uiPriority w:val="99"/>
    <w:semiHidden/>
    <w:rsid w:val="00E334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C5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C55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113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5D8"/>
    <w:pPr>
      <w:ind w:left="720"/>
      <w:contextualSpacing/>
    </w:pPr>
  </w:style>
  <w:style w:type="character" w:customStyle="1" w:styleId="Titre1Car">
    <w:name w:val="Titre 1 Car"/>
    <w:basedOn w:val="Policepardfaut"/>
    <w:link w:val="Titre1"/>
    <w:uiPriority w:val="9"/>
    <w:rsid w:val="00AC55D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C55D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A00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833191"/>
    <w:rPr>
      <w:b/>
      <w:bCs/>
      <w:smallCaps/>
      <w:spacing w:val="5"/>
    </w:rPr>
  </w:style>
  <w:style w:type="paragraph" w:styleId="Textedebulles">
    <w:name w:val="Balloon Text"/>
    <w:basedOn w:val="Normal"/>
    <w:link w:val="TextedebullesCar"/>
    <w:uiPriority w:val="99"/>
    <w:semiHidden/>
    <w:unhideWhenUsed/>
    <w:rsid w:val="006B6C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6CFD"/>
    <w:rPr>
      <w:rFonts w:ascii="Tahoma" w:hAnsi="Tahoma" w:cs="Tahoma"/>
      <w:sz w:val="16"/>
      <w:szCs w:val="16"/>
    </w:rPr>
  </w:style>
  <w:style w:type="character" w:styleId="Marquedecommentaire">
    <w:name w:val="annotation reference"/>
    <w:basedOn w:val="Policepardfaut"/>
    <w:uiPriority w:val="99"/>
    <w:semiHidden/>
    <w:unhideWhenUsed/>
    <w:rsid w:val="000D5768"/>
    <w:rPr>
      <w:sz w:val="16"/>
      <w:szCs w:val="16"/>
    </w:rPr>
  </w:style>
  <w:style w:type="paragraph" w:styleId="Commentaire">
    <w:name w:val="annotation text"/>
    <w:basedOn w:val="Normal"/>
    <w:link w:val="CommentaireCar"/>
    <w:uiPriority w:val="99"/>
    <w:semiHidden/>
    <w:unhideWhenUsed/>
    <w:rsid w:val="000D5768"/>
    <w:pPr>
      <w:spacing w:line="240" w:lineRule="auto"/>
    </w:pPr>
    <w:rPr>
      <w:sz w:val="20"/>
      <w:szCs w:val="20"/>
    </w:rPr>
  </w:style>
  <w:style w:type="character" w:customStyle="1" w:styleId="CommentaireCar">
    <w:name w:val="Commentaire Car"/>
    <w:basedOn w:val="Policepardfaut"/>
    <w:link w:val="Commentaire"/>
    <w:uiPriority w:val="99"/>
    <w:semiHidden/>
    <w:rsid w:val="000D5768"/>
    <w:rPr>
      <w:sz w:val="20"/>
      <w:szCs w:val="20"/>
    </w:rPr>
  </w:style>
  <w:style w:type="paragraph" w:styleId="Objetducommentaire">
    <w:name w:val="annotation subject"/>
    <w:basedOn w:val="Commentaire"/>
    <w:next w:val="Commentaire"/>
    <w:link w:val="ObjetducommentaireCar"/>
    <w:uiPriority w:val="99"/>
    <w:semiHidden/>
    <w:unhideWhenUsed/>
    <w:rsid w:val="000D5768"/>
    <w:rPr>
      <w:b/>
      <w:bCs/>
    </w:rPr>
  </w:style>
  <w:style w:type="character" w:customStyle="1" w:styleId="ObjetducommentaireCar">
    <w:name w:val="Objet du commentaire Car"/>
    <w:basedOn w:val="CommentaireCar"/>
    <w:link w:val="Objetducommentaire"/>
    <w:uiPriority w:val="99"/>
    <w:semiHidden/>
    <w:rsid w:val="000D5768"/>
    <w:rPr>
      <w:b/>
      <w:bCs/>
      <w:sz w:val="20"/>
      <w:szCs w:val="20"/>
    </w:rPr>
  </w:style>
  <w:style w:type="character" w:customStyle="1" w:styleId="Titre3Car">
    <w:name w:val="Titre 3 Car"/>
    <w:basedOn w:val="Policepardfaut"/>
    <w:link w:val="Titre3"/>
    <w:uiPriority w:val="9"/>
    <w:rsid w:val="000113CE"/>
    <w:rPr>
      <w:rFonts w:asciiTheme="majorHAnsi" w:eastAsiaTheme="majorEastAsia" w:hAnsiTheme="majorHAnsi" w:cstheme="majorBidi"/>
      <w:b/>
      <w:bCs/>
      <w:color w:val="4F81BD" w:themeColor="accent1"/>
    </w:rPr>
  </w:style>
  <w:style w:type="paragraph" w:styleId="Rvision">
    <w:name w:val="Revision"/>
    <w:hidden/>
    <w:uiPriority w:val="99"/>
    <w:semiHidden/>
    <w:rsid w:val="00E33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6251">
      <w:bodyDiv w:val="1"/>
      <w:marLeft w:val="0"/>
      <w:marRight w:val="0"/>
      <w:marTop w:val="0"/>
      <w:marBottom w:val="0"/>
      <w:divBdr>
        <w:top w:val="none" w:sz="0" w:space="0" w:color="auto"/>
        <w:left w:val="none" w:sz="0" w:space="0" w:color="auto"/>
        <w:bottom w:val="none" w:sz="0" w:space="0" w:color="auto"/>
        <w:right w:val="none" w:sz="0" w:space="0" w:color="auto"/>
      </w:divBdr>
    </w:div>
    <w:div w:id="634410064">
      <w:bodyDiv w:val="1"/>
      <w:marLeft w:val="0"/>
      <w:marRight w:val="0"/>
      <w:marTop w:val="0"/>
      <w:marBottom w:val="0"/>
      <w:divBdr>
        <w:top w:val="none" w:sz="0" w:space="0" w:color="auto"/>
        <w:left w:val="none" w:sz="0" w:space="0" w:color="auto"/>
        <w:bottom w:val="none" w:sz="0" w:space="0" w:color="auto"/>
        <w:right w:val="none" w:sz="0" w:space="0" w:color="auto"/>
      </w:divBdr>
    </w:div>
    <w:div w:id="189897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50607-61AE-4F95-A777-E42DC9E9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1558</Words>
  <Characters>8571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ARVALIS Institut du végétal</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SWIDERSKI Chloé</dc:creator>
  <cp:lastModifiedBy>SWIDERSKI Chloé</cp:lastModifiedBy>
  <cp:revision>7</cp:revision>
  <dcterms:created xsi:type="dcterms:W3CDTF">2016-04-06T07:36:00Z</dcterms:created>
  <dcterms:modified xsi:type="dcterms:W3CDTF">2016-04-06T14:28:00Z</dcterms:modified>
</cp:coreProperties>
</file>